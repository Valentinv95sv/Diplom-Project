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B0F74" w14:textId="77777777" w:rsidR="0023718A" w:rsidRDefault="008C79F4" w:rsidP="008C79F4">
      <w:pPr>
        <w:jc w:val="center"/>
        <w:rPr>
          <w:rFonts w:ascii="Times New Roman" w:hAnsi="Times New Roman" w:cs="Times New Roman"/>
          <w:sz w:val="28"/>
        </w:rPr>
      </w:pPr>
      <w:r>
        <w:rPr>
          <w:rFonts w:ascii="Times New Roman" w:hAnsi="Times New Roman" w:cs="Times New Roman"/>
          <w:sz w:val="28"/>
        </w:rPr>
        <w:t>ИССЛЕДОВАНИЕ И АНАЛИЗ БИЗНЕС-ПРЕДМЕТНОЙ ОБЛАСТИ</w:t>
      </w:r>
    </w:p>
    <w:p w14:paraId="382CCC34" w14:textId="77777777" w:rsidR="008C79F4" w:rsidRDefault="008C79F4" w:rsidP="008C79F4">
      <w:pPr>
        <w:pStyle w:val="a3"/>
        <w:numPr>
          <w:ilvl w:val="1"/>
          <w:numId w:val="1"/>
        </w:numPr>
        <w:rPr>
          <w:rFonts w:ascii="Times New Roman" w:hAnsi="Times New Roman" w:cs="Times New Roman"/>
          <w:b/>
          <w:sz w:val="28"/>
        </w:rPr>
      </w:pPr>
      <w:r w:rsidRPr="008C79F4">
        <w:rPr>
          <w:rFonts w:ascii="Times New Roman" w:hAnsi="Times New Roman" w:cs="Times New Roman"/>
          <w:b/>
          <w:sz w:val="28"/>
        </w:rPr>
        <w:t>Основные понятия бизнес-предметной области</w:t>
      </w:r>
    </w:p>
    <w:p w14:paraId="29A2B26C" w14:textId="6BD17F84" w:rsidR="008C79F4" w:rsidRDefault="00834D00" w:rsidP="008C79F4">
      <w:pPr>
        <w:rPr>
          <w:rFonts w:ascii="Times New Roman" w:hAnsi="Times New Roman" w:cs="Times New Roman"/>
          <w:sz w:val="28"/>
        </w:rPr>
      </w:pPr>
      <w:r>
        <w:rPr>
          <w:rFonts w:ascii="Times New Roman" w:hAnsi="Times New Roman" w:cs="Times New Roman"/>
          <w:sz w:val="28"/>
        </w:rPr>
        <w:t>На сегодняшний день анализ и моделирование</w:t>
      </w:r>
      <w:r w:rsidR="00FC3C2F">
        <w:rPr>
          <w:rFonts w:ascii="Times New Roman" w:hAnsi="Times New Roman" w:cs="Times New Roman"/>
          <w:sz w:val="28"/>
        </w:rPr>
        <w:t xml:space="preserve"> предметной области являю</w:t>
      </w:r>
      <w:r>
        <w:rPr>
          <w:rFonts w:ascii="Times New Roman" w:hAnsi="Times New Roman" w:cs="Times New Roman"/>
          <w:sz w:val="28"/>
        </w:rPr>
        <w:t xml:space="preserve">тся неотъемлемой частью процесса разработки программного обеспечения. </w:t>
      </w:r>
      <w:del w:id="0" w:author="Кан В.В." w:date="2021-04-21T20:07:00Z">
        <w:r w:rsidR="00BB2DF1" w:rsidRPr="00BB2DF1" w:rsidDel="00862339">
          <w:rPr>
            <w:rFonts w:ascii="Times New Roman" w:hAnsi="Times New Roman" w:cs="Times New Roman"/>
            <w:sz w:val="28"/>
          </w:rPr>
          <w:delText>Дело в том, что</w:delText>
        </w:r>
      </w:del>
      <w:ins w:id="1" w:author="Кан В.В." w:date="2021-04-21T20:07:00Z">
        <w:r w:rsidR="00862339">
          <w:rPr>
            <w:rFonts w:ascii="Times New Roman" w:hAnsi="Times New Roman" w:cs="Times New Roman"/>
            <w:sz w:val="28"/>
          </w:rPr>
          <w:t>Модели</w:t>
        </w:r>
      </w:ins>
      <w:r w:rsidR="00BB2DF1" w:rsidRPr="00BB2DF1">
        <w:rPr>
          <w:rFonts w:ascii="Times New Roman" w:hAnsi="Times New Roman" w:cs="Times New Roman"/>
          <w:sz w:val="28"/>
        </w:rPr>
        <w:t xml:space="preserve"> предметн</w:t>
      </w:r>
      <w:del w:id="2" w:author="Кан В.В." w:date="2021-04-21T20:07:00Z">
        <w:r w:rsidR="00BB2DF1" w:rsidRPr="00BB2DF1" w:rsidDel="00862339">
          <w:rPr>
            <w:rFonts w:ascii="Times New Roman" w:hAnsi="Times New Roman" w:cs="Times New Roman"/>
            <w:sz w:val="28"/>
          </w:rPr>
          <w:delText>ая</w:delText>
        </w:r>
      </w:del>
      <w:ins w:id="3" w:author="Кан В.В." w:date="2021-04-21T20:07:00Z">
        <w:r w:rsidR="00862339">
          <w:rPr>
            <w:rFonts w:ascii="Times New Roman" w:hAnsi="Times New Roman" w:cs="Times New Roman"/>
            <w:sz w:val="28"/>
          </w:rPr>
          <w:t>ой</w:t>
        </w:r>
      </w:ins>
      <w:r w:rsidR="00BB2DF1" w:rsidRPr="00BB2DF1">
        <w:rPr>
          <w:rFonts w:ascii="Times New Roman" w:hAnsi="Times New Roman" w:cs="Times New Roman"/>
          <w:sz w:val="28"/>
        </w:rPr>
        <w:t xml:space="preserve"> област</w:t>
      </w:r>
      <w:del w:id="4" w:author="Кан В.В." w:date="2021-04-21T20:07:00Z">
        <w:r w:rsidR="00BB2DF1" w:rsidRPr="00BB2DF1" w:rsidDel="00862339">
          <w:rPr>
            <w:rFonts w:ascii="Times New Roman" w:hAnsi="Times New Roman" w:cs="Times New Roman"/>
            <w:sz w:val="28"/>
          </w:rPr>
          <w:delText>ь</w:delText>
        </w:r>
      </w:del>
      <w:ins w:id="5" w:author="Кан В.В." w:date="2021-04-21T20:07:00Z">
        <w:r w:rsidR="00862339">
          <w:rPr>
            <w:rFonts w:ascii="Times New Roman" w:hAnsi="Times New Roman" w:cs="Times New Roman"/>
            <w:sz w:val="28"/>
          </w:rPr>
          <w:t>и</w:t>
        </w:r>
      </w:ins>
      <w:r w:rsidR="00BB2DF1" w:rsidRPr="00BB2DF1">
        <w:rPr>
          <w:rFonts w:ascii="Times New Roman" w:hAnsi="Times New Roman" w:cs="Times New Roman"/>
          <w:sz w:val="28"/>
        </w:rPr>
        <w:t xml:space="preserve"> </w:t>
      </w:r>
      <w:del w:id="6" w:author="Кан В.В." w:date="2021-04-21T20:08:00Z">
        <w:r w:rsidR="00BB2DF1" w:rsidRPr="00BB2DF1" w:rsidDel="00862339">
          <w:rPr>
            <w:rFonts w:ascii="Times New Roman" w:hAnsi="Times New Roman" w:cs="Times New Roman"/>
            <w:sz w:val="28"/>
          </w:rPr>
          <w:delText>сильно влияет на</w:delText>
        </w:r>
      </w:del>
      <w:ins w:id="7" w:author="Кан В.В." w:date="2021-04-21T20:08:00Z">
        <w:r w:rsidR="00862339">
          <w:rPr>
            <w:rFonts w:ascii="Times New Roman" w:hAnsi="Times New Roman" w:cs="Times New Roman"/>
            <w:sz w:val="28"/>
          </w:rPr>
          <w:t>определяют</w:t>
        </w:r>
      </w:ins>
      <w:r w:rsidR="00BB2DF1" w:rsidRPr="00BB2DF1">
        <w:rPr>
          <w:rFonts w:ascii="Times New Roman" w:hAnsi="Times New Roman" w:cs="Times New Roman"/>
          <w:sz w:val="28"/>
        </w:rPr>
        <w:t xml:space="preserve"> все аспекты проекта: требования к системе, взаимодействие с пользователем, модель хранения данных, реализацию и т.д.</w:t>
      </w:r>
      <w:r w:rsidR="00BB2DF1">
        <w:rPr>
          <w:rFonts w:ascii="Times New Roman" w:hAnsi="Times New Roman" w:cs="Times New Roman"/>
          <w:sz w:val="28"/>
        </w:rPr>
        <w:t xml:space="preserve"> </w:t>
      </w:r>
      <w:r w:rsidR="00BB2DF1" w:rsidRPr="00BB2DF1">
        <w:rPr>
          <w:rFonts w:ascii="Times New Roman" w:hAnsi="Times New Roman" w:cs="Times New Roman"/>
          <w:sz w:val="28"/>
        </w:rPr>
        <w:t xml:space="preserve">Анализ предметной области, позволяет выделить ее сущности, определить первоначальные требования к функциональности и определить границы проекта. </w:t>
      </w:r>
      <w:r w:rsidR="00FC3C2F">
        <w:rPr>
          <w:rFonts w:ascii="Times New Roman" w:hAnsi="Times New Roman" w:cs="Times New Roman"/>
          <w:sz w:val="28"/>
        </w:rPr>
        <w:t>Б</w:t>
      </w:r>
      <w:r>
        <w:rPr>
          <w:rFonts w:ascii="Times New Roman" w:hAnsi="Times New Roman" w:cs="Times New Roman"/>
          <w:sz w:val="28"/>
        </w:rPr>
        <w:t>ез четкого представления того, какие именно процессы требуется автоматизировать, с какой целью они должны быть автоматизированы и в целом, насколько это будет оправданно и эффективно, очень трудно пр</w:t>
      </w:r>
      <w:r w:rsidR="00FC3C2F">
        <w:rPr>
          <w:rFonts w:ascii="Times New Roman" w:hAnsi="Times New Roman" w:cs="Times New Roman"/>
          <w:sz w:val="28"/>
        </w:rPr>
        <w:t xml:space="preserve">иступать к </w:t>
      </w:r>
      <w:del w:id="8" w:author="Кан В.В." w:date="2021-04-21T20:08:00Z">
        <w:r w:rsidR="00FC3C2F" w:rsidDel="00862339">
          <w:rPr>
            <w:rFonts w:ascii="Times New Roman" w:hAnsi="Times New Roman" w:cs="Times New Roman"/>
            <w:sz w:val="28"/>
          </w:rPr>
          <w:delText xml:space="preserve">внедрению </w:delText>
        </w:r>
      </w:del>
      <w:ins w:id="9" w:author="Кан В.В." w:date="2021-04-21T20:08:00Z">
        <w:r w:rsidR="00862339">
          <w:rPr>
            <w:rFonts w:ascii="Times New Roman" w:hAnsi="Times New Roman" w:cs="Times New Roman"/>
            <w:sz w:val="28"/>
          </w:rPr>
          <w:t xml:space="preserve">реализации </w:t>
        </w:r>
      </w:ins>
      <w:r w:rsidR="00FC3C2F">
        <w:rPr>
          <w:rFonts w:ascii="Times New Roman" w:hAnsi="Times New Roman" w:cs="Times New Roman"/>
          <w:sz w:val="28"/>
        </w:rPr>
        <w:t xml:space="preserve">процесса автоматизации. Именно поэтому при создании любого программного продукта, первым делом требуется описание предметной области. </w:t>
      </w:r>
      <w:r w:rsidR="00B826CB">
        <w:rPr>
          <w:rFonts w:ascii="Times New Roman" w:hAnsi="Times New Roman" w:cs="Times New Roman"/>
          <w:sz w:val="28"/>
        </w:rPr>
        <w:t>Говорить о моделировании даже предметной области как таковой не корректно, так как это все равно, что говорить о моделировании Мироздания. Объем и масштабы моделирования предметной области безграничны. Если опираться на множество определений предметной области, можно понять, что это понятие является скорее субъективным, так как определяется исходя из потребностей</w:t>
      </w:r>
      <w:ins w:id="10" w:author="Кан В.В." w:date="2021-04-21T20:09:00Z">
        <w:r w:rsidR="00862339">
          <w:rPr>
            <w:rFonts w:ascii="Times New Roman" w:hAnsi="Times New Roman" w:cs="Times New Roman"/>
            <w:sz w:val="28"/>
          </w:rPr>
          <w:t xml:space="preserve"> исследователя</w:t>
        </w:r>
      </w:ins>
      <w:r w:rsidR="00B826CB">
        <w:rPr>
          <w:rFonts w:ascii="Times New Roman" w:hAnsi="Times New Roman" w:cs="Times New Roman"/>
          <w:sz w:val="28"/>
        </w:rPr>
        <w:t xml:space="preserve">.  Но можно выделить основную суть этого термина. Это совокупность объектов, выделенная </w:t>
      </w:r>
      <w:del w:id="11" w:author="Кан В.В." w:date="2021-04-21T20:09:00Z">
        <w:r w:rsidR="00B826CB" w:rsidDel="00862339">
          <w:rPr>
            <w:rFonts w:ascii="Times New Roman" w:hAnsi="Times New Roman" w:cs="Times New Roman"/>
            <w:sz w:val="28"/>
          </w:rPr>
          <w:delText>человеком-познавателем</w:delText>
        </w:r>
      </w:del>
      <w:ins w:id="12" w:author="Кан В.В." w:date="2021-04-21T20:09:00Z">
        <w:r w:rsidR="00862339">
          <w:rPr>
            <w:rFonts w:ascii="Times New Roman" w:hAnsi="Times New Roman" w:cs="Times New Roman"/>
            <w:sz w:val="28"/>
          </w:rPr>
          <w:t>исследователем</w:t>
        </w:r>
      </w:ins>
      <w:r w:rsidR="00B826CB">
        <w:rPr>
          <w:rFonts w:ascii="Times New Roman" w:hAnsi="Times New Roman" w:cs="Times New Roman"/>
          <w:sz w:val="28"/>
        </w:rPr>
        <w:t xml:space="preserve"> в своем сознании по определенным правилам, в которой количество и виды объектов, определены и ограничены исходя их потребностей </w:t>
      </w:r>
      <w:ins w:id="13" w:author="Кан В.В." w:date="2021-04-21T20:09:00Z">
        <w:r w:rsidR="00862339">
          <w:rPr>
            <w:rFonts w:ascii="Times New Roman" w:hAnsi="Times New Roman" w:cs="Times New Roman"/>
            <w:sz w:val="28"/>
          </w:rPr>
          <w:t>исследователя</w:t>
        </w:r>
      </w:ins>
      <w:del w:id="14" w:author="Кан В.В." w:date="2021-04-21T20:09:00Z">
        <w:r w:rsidR="00B826CB" w:rsidDel="00862339">
          <w:rPr>
            <w:rFonts w:ascii="Times New Roman" w:hAnsi="Times New Roman" w:cs="Times New Roman"/>
            <w:sz w:val="28"/>
          </w:rPr>
          <w:delText>индивидуума</w:delText>
        </w:r>
      </w:del>
      <w:r w:rsidR="00B826CB">
        <w:rPr>
          <w:rFonts w:ascii="Times New Roman" w:hAnsi="Times New Roman" w:cs="Times New Roman"/>
          <w:sz w:val="28"/>
        </w:rPr>
        <w:t xml:space="preserve">. </w:t>
      </w:r>
      <w:r w:rsidR="00F86602">
        <w:rPr>
          <w:rFonts w:ascii="Times New Roman" w:hAnsi="Times New Roman" w:cs="Times New Roman"/>
          <w:sz w:val="28"/>
        </w:rPr>
        <w:t xml:space="preserve">Наиболее важным в решении вопросов моделирования предметной области является четкое задание предназначения моделирования, то есть для чего нужна модель, как она будет использоваться и что ожидается от ее использования. </w:t>
      </w:r>
      <w:r w:rsidR="009611C9">
        <w:rPr>
          <w:rFonts w:ascii="Times New Roman" w:hAnsi="Times New Roman" w:cs="Times New Roman"/>
          <w:sz w:val="28"/>
        </w:rPr>
        <w:t>Необходимо четко задавать границы предметной области,</w:t>
      </w:r>
      <w:ins w:id="15" w:author="Кан В.В." w:date="2021-04-21T20:10:00Z">
        <w:r w:rsidR="00862339">
          <w:rPr>
            <w:rFonts w:ascii="Times New Roman" w:hAnsi="Times New Roman" w:cs="Times New Roman"/>
            <w:sz w:val="28"/>
          </w:rPr>
          <w:t xml:space="preserve"> а также</w:t>
        </w:r>
      </w:ins>
      <w:r w:rsidR="009611C9">
        <w:rPr>
          <w:rFonts w:ascii="Times New Roman" w:hAnsi="Times New Roman" w:cs="Times New Roman"/>
          <w:sz w:val="28"/>
        </w:rPr>
        <w:t xml:space="preserve"> количественные и качественные ограничения содержимого предметной области.</w:t>
      </w:r>
    </w:p>
    <w:p w14:paraId="61A3904E" w14:textId="77777777" w:rsidR="00FC3C2F" w:rsidRDefault="00FC3C2F" w:rsidP="008C79F4">
      <w:pPr>
        <w:rPr>
          <w:rFonts w:ascii="Times New Roman" w:hAnsi="Times New Roman" w:cs="Times New Roman"/>
          <w:sz w:val="28"/>
        </w:rPr>
      </w:pPr>
      <w:r>
        <w:rPr>
          <w:rFonts w:ascii="Times New Roman" w:hAnsi="Times New Roman" w:cs="Times New Roman"/>
          <w:sz w:val="28"/>
        </w:rPr>
        <w:t xml:space="preserve">К основным </w:t>
      </w:r>
      <w:r w:rsidR="00F86602">
        <w:rPr>
          <w:rFonts w:ascii="Times New Roman" w:hAnsi="Times New Roman" w:cs="Times New Roman"/>
          <w:sz w:val="28"/>
        </w:rPr>
        <w:t>элементам составляющих предметную область относятся:</w:t>
      </w:r>
    </w:p>
    <w:p w14:paraId="5AE3ED94" w14:textId="77777777" w:rsidR="00F86602"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объекты и свойства объектов;</w:t>
      </w:r>
    </w:p>
    <w:p w14:paraId="751E4085" w14:textId="77777777" w:rsidR="00F86602"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связи и взаимосвязи между всеми объектами, предметами, субстанциями и сущностями;</w:t>
      </w:r>
    </w:p>
    <w:p w14:paraId="645FCAFE" w14:textId="0364FF8F" w:rsidR="00851E4D" w:rsidRDefault="00F86602" w:rsidP="00F86602">
      <w:pPr>
        <w:pStyle w:val="a3"/>
        <w:numPr>
          <w:ilvl w:val="0"/>
          <w:numId w:val="2"/>
        </w:numPr>
        <w:rPr>
          <w:rFonts w:ascii="Times New Roman" w:hAnsi="Times New Roman" w:cs="Times New Roman"/>
          <w:sz w:val="28"/>
        </w:rPr>
      </w:pPr>
      <w:r>
        <w:rPr>
          <w:rFonts w:ascii="Times New Roman" w:hAnsi="Times New Roman" w:cs="Times New Roman"/>
          <w:sz w:val="28"/>
        </w:rPr>
        <w:t>действия объектов, которые выполняются в пространстве и времени;</w:t>
      </w:r>
    </w:p>
    <w:p w14:paraId="54ACCE3D" w14:textId="77777777" w:rsidR="00F218FE" w:rsidRPr="00F218FE" w:rsidRDefault="00F218FE" w:rsidP="00F218FE">
      <w:pPr>
        <w:rPr>
          <w:rFonts w:ascii="Times New Roman" w:hAnsi="Times New Roman" w:cs="Times New Roman"/>
          <w:sz w:val="28"/>
        </w:rPr>
      </w:pPr>
    </w:p>
    <w:p w14:paraId="49FB6D01" w14:textId="77777777" w:rsidR="00851E4D" w:rsidRDefault="00851E4D" w:rsidP="00851E4D">
      <w:pPr>
        <w:pStyle w:val="a3"/>
        <w:numPr>
          <w:ilvl w:val="1"/>
          <w:numId w:val="1"/>
        </w:numPr>
        <w:rPr>
          <w:rFonts w:ascii="Times New Roman" w:hAnsi="Times New Roman" w:cs="Times New Roman"/>
          <w:b/>
          <w:sz w:val="28"/>
          <w:szCs w:val="28"/>
        </w:rPr>
      </w:pPr>
      <w:r w:rsidRPr="00851E4D">
        <w:rPr>
          <w:rFonts w:ascii="Times New Roman" w:hAnsi="Times New Roman" w:cs="Times New Roman"/>
          <w:b/>
          <w:sz w:val="28"/>
          <w:szCs w:val="28"/>
        </w:rPr>
        <w:t>Основные принципы и методы, применяемые в исследовании бизнес-предметной области</w:t>
      </w:r>
    </w:p>
    <w:p w14:paraId="4D91AD6F" w14:textId="1456FFBD" w:rsidR="005A1FC2" w:rsidRDefault="009611C9" w:rsidP="00851E4D">
      <w:pPr>
        <w:rPr>
          <w:rFonts w:ascii="Times New Roman" w:hAnsi="Times New Roman" w:cs="Times New Roman"/>
          <w:sz w:val="28"/>
        </w:rPr>
      </w:pPr>
      <w:r>
        <w:rPr>
          <w:rFonts w:ascii="Times New Roman" w:hAnsi="Times New Roman" w:cs="Times New Roman"/>
          <w:sz w:val="28"/>
        </w:rPr>
        <w:lastRenderedPageBreak/>
        <w:t>Основным методом</w:t>
      </w:r>
      <w:r w:rsidR="004A47FF">
        <w:rPr>
          <w:rFonts w:ascii="Times New Roman" w:hAnsi="Times New Roman" w:cs="Times New Roman"/>
          <w:sz w:val="28"/>
        </w:rPr>
        <w:t xml:space="preserve"> и принципом</w:t>
      </w:r>
      <w:r w:rsidR="00627551">
        <w:rPr>
          <w:rFonts w:ascii="Times New Roman" w:hAnsi="Times New Roman" w:cs="Times New Roman"/>
          <w:sz w:val="28"/>
        </w:rPr>
        <w:t>,</w:t>
      </w:r>
      <w:r>
        <w:rPr>
          <w:rFonts w:ascii="Times New Roman" w:hAnsi="Times New Roman" w:cs="Times New Roman"/>
          <w:sz w:val="28"/>
        </w:rPr>
        <w:t xml:space="preserve"> </w:t>
      </w:r>
      <w:r w:rsidR="00627551">
        <w:rPr>
          <w:rFonts w:ascii="Times New Roman" w:hAnsi="Times New Roman" w:cs="Times New Roman"/>
          <w:sz w:val="28"/>
        </w:rPr>
        <w:t xml:space="preserve">использованном в исследовании бизнес-предметной области в рамках настоящего дипломного проекта является метод системного анализа. Системный анализ – это один из принципов познания человеком в общем случае мироздания, в частном случае </w:t>
      </w:r>
      <w:del w:id="16" w:author="Кан В.В." w:date="2021-04-21T20:10:00Z">
        <w:r w:rsidR="00DE12CD" w:rsidDel="00862339">
          <w:rPr>
            <w:rFonts w:ascii="Times New Roman" w:hAnsi="Times New Roman" w:cs="Times New Roman"/>
            <w:sz w:val="28"/>
          </w:rPr>
          <w:delText>на представлении объектов познания</w:delText>
        </w:r>
      </w:del>
      <w:ins w:id="17" w:author="Кан В.В." w:date="2021-04-21T20:10:00Z">
        <w:r w:rsidR="00862339">
          <w:rPr>
            <w:rFonts w:ascii="Times New Roman" w:hAnsi="Times New Roman" w:cs="Times New Roman"/>
            <w:sz w:val="28"/>
          </w:rPr>
          <w:t>предметной области</w:t>
        </w:r>
      </w:ins>
      <w:r w:rsidR="00DE12CD">
        <w:rPr>
          <w:rFonts w:ascii="Times New Roman" w:hAnsi="Times New Roman" w:cs="Times New Roman"/>
          <w:sz w:val="28"/>
        </w:rPr>
        <w:t xml:space="preserve"> в виде систем</w:t>
      </w:r>
      <w:r w:rsidR="00627551">
        <w:rPr>
          <w:rFonts w:ascii="Times New Roman" w:hAnsi="Times New Roman" w:cs="Times New Roman"/>
          <w:sz w:val="28"/>
        </w:rPr>
        <w:t xml:space="preserve">, проведении </w:t>
      </w:r>
      <w:del w:id="18" w:author="Кан В.В." w:date="2021-04-21T20:10:00Z">
        <w:r w:rsidR="00627551" w:rsidDel="00862339">
          <w:rPr>
            <w:rFonts w:ascii="Times New Roman" w:hAnsi="Times New Roman" w:cs="Times New Roman"/>
            <w:sz w:val="28"/>
          </w:rPr>
          <w:delText xml:space="preserve">их </w:delText>
        </w:r>
      </w:del>
      <w:r w:rsidR="00627551">
        <w:rPr>
          <w:rFonts w:ascii="Times New Roman" w:hAnsi="Times New Roman" w:cs="Times New Roman"/>
          <w:sz w:val="28"/>
        </w:rPr>
        <w:t xml:space="preserve">структуризации </w:t>
      </w:r>
      <w:ins w:id="19" w:author="Кан В.В." w:date="2021-04-21T20:11:00Z">
        <w:r w:rsidR="00862339">
          <w:rPr>
            <w:rFonts w:ascii="Times New Roman" w:hAnsi="Times New Roman" w:cs="Times New Roman"/>
            <w:sz w:val="28"/>
          </w:rPr>
          <w:t xml:space="preserve">информации об объектах познания </w:t>
        </w:r>
      </w:ins>
      <w:r w:rsidR="00627551">
        <w:rPr>
          <w:rFonts w:ascii="Times New Roman" w:hAnsi="Times New Roman" w:cs="Times New Roman"/>
          <w:sz w:val="28"/>
        </w:rPr>
        <w:t>и последующего анализа.</w:t>
      </w:r>
      <w:r w:rsidR="00DE12CD">
        <w:rPr>
          <w:rFonts w:ascii="Times New Roman" w:hAnsi="Times New Roman" w:cs="Times New Roman"/>
          <w:sz w:val="28"/>
        </w:rPr>
        <w:t xml:space="preserve"> </w:t>
      </w:r>
      <w:proofErr w:type="gramStart"/>
      <w:r w:rsidR="00DE12CD">
        <w:rPr>
          <w:rFonts w:ascii="Times New Roman" w:hAnsi="Times New Roman" w:cs="Times New Roman"/>
          <w:sz w:val="28"/>
        </w:rPr>
        <w:t>То есть с одной стороны</w:t>
      </w:r>
      <w:proofErr w:type="gramEnd"/>
      <w:r w:rsidR="00DE12CD">
        <w:rPr>
          <w:rFonts w:ascii="Times New Roman" w:hAnsi="Times New Roman" w:cs="Times New Roman"/>
          <w:sz w:val="28"/>
        </w:rPr>
        <w:t>, познаваемый объект принимается и ассоциируется как система. С другой стороны знания о познаваемом объекте формируются так же в виде системы.</w:t>
      </w:r>
      <w:r w:rsidR="00627551">
        <w:rPr>
          <w:rFonts w:ascii="Times New Roman" w:hAnsi="Times New Roman" w:cs="Times New Roman"/>
          <w:sz w:val="28"/>
        </w:rPr>
        <w:t xml:space="preserve"> </w:t>
      </w:r>
      <w:r w:rsidR="00DE12CD">
        <w:rPr>
          <w:rFonts w:ascii="Times New Roman" w:hAnsi="Times New Roman" w:cs="Times New Roman"/>
          <w:sz w:val="28"/>
        </w:rPr>
        <w:t xml:space="preserve">Системный анализ основан на индивидуальном интеллектуальном свойстве человека – системном мышлении. Системное мышление в свою очередь это совокупность свойств интеллекта конкретного индивидуума, обеспечивающая способность интеллекта индивидуума систематизировать объекты познания. Систематизировать значит представлять в их в виде системы, в которой все элементы взаимосвязаны по определенным правилам, которые требует </w:t>
      </w:r>
      <w:ins w:id="20" w:author="Кан В.В." w:date="2021-04-21T20:11:00Z">
        <w:r w:rsidR="00862339">
          <w:rPr>
            <w:rFonts w:ascii="Times New Roman" w:hAnsi="Times New Roman" w:cs="Times New Roman"/>
            <w:sz w:val="28"/>
          </w:rPr>
          <w:t xml:space="preserve">наличия </w:t>
        </w:r>
      </w:ins>
      <w:r w:rsidR="00DE12CD">
        <w:rPr>
          <w:rFonts w:ascii="Times New Roman" w:hAnsi="Times New Roman" w:cs="Times New Roman"/>
          <w:sz w:val="28"/>
        </w:rPr>
        <w:t xml:space="preserve">хотя бы одной главной связи, связывающей основную большую часть элементов. </w:t>
      </w:r>
      <w:r w:rsidR="00627551">
        <w:rPr>
          <w:rFonts w:ascii="Times New Roman" w:hAnsi="Times New Roman" w:cs="Times New Roman"/>
          <w:sz w:val="28"/>
        </w:rPr>
        <w:t xml:space="preserve">Главная цель </w:t>
      </w:r>
      <w:del w:id="21" w:author="Кан В.В." w:date="2021-04-21T20:12:00Z">
        <w:r w:rsidR="00627551" w:rsidDel="00862339">
          <w:rPr>
            <w:rFonts w:ascii="Times New Roman" w:hAnsi="Times New Roman" w:cs="Times New Roman"/>
            <w:sz w:val="28"/>
          </w:rPr>
          <w:delText>системного анализа</w:delText>
        </w:r>
      </w:del>
      <w:ins w:id="22" w:author="Кан В.В." w:date="2021-04-21T20:12:00Z">
        <w:r w:rsidR="00862339">
          <w:rPr>
            <w:rFonts w:ascii="Times New Roman" w:hAnsi="Times New Roman" w:cs="Times New Roman"/>
            <w:sz w:val="28"/>
          </w:rPr>
          <w:t>исследования</w:t>
        </w:r>
      </w:ins>
      <w:r w:rsidR="00627551">
        <w:rPr>
          <w:rFonts w:ascii="Times New Roman" w:hAnsi="Times New Roman" w:cs="Times New Roman"/>
          <w:sz w:val="28"/>
        </w:rPr>
        <w:t xml:space="preserve"> </w:t>
      </w:r>
      <w:ins w:id="23" w:author="Кан В.В." w:date="2021-04-21T20:13:00Z">
        <w:r w:rsidR="00862339">
          <w:rPr>
            <w:rFonts w:ascii="Times New Roman" w:hAnsi="Times New Roman" w:cs="Times New Roman"/>
            <w:sz w:val="28"/>
          </w:rPr>
          <w:t xml:space="preserve">предметной области </w:t>
        </w:r>
      </w:ins>
      <w:r w:rsidR="00627551">
        <w:rPr>
          <w:rFonts w:ascii="Times New Roman" w:hAnsi="Times New Roman" w:cs="Times New Roman"/>
          <w:sz w:val="28"/>
        </w:rPr>
        <w:t xml:space="preserve">– обнаружить и устранить неопределенность при решении проблем на основе поиска наилучшего решения из существующих альтернатив. </w:t>
      </w:r>
      <w:r w:rsidR="00627551" w:rsidRPr="00627551">
        <w:rPr>
          <w:rFonts w:ascii="Times New Roman" w:hAnsi="Times New Roman" w:cs="Times New Roman"/>
          <w:sz w:val="28"/>
        </w:rPr>
        <w:t xml:space="preserve">В основе методологии </w:t>
      </w:r>
      <w:del w:id="24" w:author="Кан В.В." w:date="2021-04-21T20:12:00Z">
        <w:r w:rsidR="00627551" w:rsidRPr="00627551" w:rsidDel="00862339">
          <w:rPr>
            <w:rFonts w:ascii="Times New Roman" w:hAnsi="Times New Roman" w:cs="Times New Roman"/>
            <w:sz w:val="28"/>
          </w:rPr>
          <w:delText>системного анализа</w:delText>
        </w:r>
      </w:del>
      <w:ins w:id="25" w:author="Кан В.В." w:date="2021-04-21T20:12:00Z">
        <w:r w:rsidR="00862339">
          <w:rPr>
            <w:rFonts w:ascii="Times New Roman" w:hAnsi="Times New Roman" w:cs="Times New Roman"/>
            <w:sz w:val="28"/>
          </w:rPr>
          <w:t>исследования</w:t>
        </w:r>
      </w:ins>
      <w:r w:rsidR="00627551" w:rsidRPr="00627551">
        <w:rPr>
          <w:rFonts w:ascii="Times New Roman" w:hAnsi="Times New Roman" w:cs="Times New Roman"/>
          <w:sz w:val="28"/>
        </w:rPr>
        <w:t xml:space="preserve"> </w:t>
      </w:r>
      <w:ins w:id="26" w:author="Кан В.В." w:date="2021-04-21T20:13:00Z">
        <w:r w:rsidR="00862339">
          <w:rPr>
            <w:rFonts w:ascii="Times New Roman" w:hAnsi="Times New Roman" w:cs="Times New Roman"/>
            <w:sz w:val="28"/>
          </w:rPr>
          <w:t>предметной области</w:t>
        </w:r>
        <w:r w:rsidR="00862339" w:rsidRPr="00627551">
          <w:rPr>
            <w:rFonts w:ascii="Times New Roman" w:hAnsi="Times New Roman" w:cs="Times New Roman"/>
            <w:sz w:val="28"/>
          </w:rPr>
          <w:t xml:space="preserve"> </w:t>
        </w:r>
      </w:ins>
      <w:r w:rsidR="00627551" w:rsidRPr="00627551">
        <w:rPr>
          <w:rFonts w:ascii="Times New Roman" w:hAnsi="Times New Roman" w:cs="Times New Roman"/>
          <w:sz w:val="28"/>
        </w:rPr>
        <w:t>лежат операции количественного сравнения и выбора альтернатив в процессе принятия решения, подлежащего реализации. Если требование критериев качества альтернатив выполнено, то могут быть получены их количественные оценки. Для того чтобы количественные оценки позволяли вести сравнение альтернатив, они должны отражать участвующие в сравнении критерии выбора альтернатив</w:t>
      </w:r>
      <w:r w:rsidR="00627551">
        <w:rPr>
          <w:rFonts w:ascii="Times New Roman" w:hAnsi="Times New Roman" w:cs="Times New Roman"/>
          <w:sz w:val="28"/>
        </w:rPr>
        <w:t xml:space="preserve">. </w:t>
      </w:r>
      <w:r w:rsidR="00627551" w:rsidRPr="00627551">
        <w:rPr>
          <w:rFonts w:ascii="Times New Roman" w:hAnsi="Times New Roman" w:cs="Times New Roman"/>
          <w:sz w:val="28"/>
        </w:rPr>
        <w:t xml:space="preserve">В </w:t>
      </w:r>
      <w:del w:id="27" w:author="Кан В.В." w:date="2021-04-21T20:12:00Z">
        <w:r w:rsidR="00627551" w:rsidRPr="00627551" w:rsidDel="00862339">
          <w:rPr>
            <w:rFonts w:ascii="Times New Roman" w:hAnsi="Times New Roman" w:cs="Times New Roman"/>
            <w:sz w:val="28"/>
          </w:rPr>
          <w:delText>системном анализе</w:delText>
        </w:r>
      </w:del>
      <w:ins w:id="28" w:author="Кан В.В." w:date="2021-04-21T20:12:00Z">
        <w:r w:rsidR="00862339">
          <w:rPr>
            <w:rFonts w:ascii="Times New Roman" w:hAnsi="Times New Roman" w:cs="Times New Roman"/>
            <w:sz w:val="28"/>
          </w:rPr>
          <w:t>исследовании</w:t>
        </w:r>
      </w:ins>
      <w:r w:rsidR="00627551" w:rsidRPr="00627551">
        <w:rPr>
          <w:rFonts w:ascii="Times New Roman" w:hAnsi="Times New Roman" w:cs="Times New Roman"/>
          <w:sz w:val="28"/>
        </w:rPr>
        <w:t xml:space="preserve"> </w:t>
      </w:r>
      <w:ins w:id="29" w:author="Кан В.В." w:date="2021-04-21T20:13:00Z">
        <w:r w:rsidR="00862339">
          <w:rPr>
            <w:rFonts w:ascii="Times New Roman" w:hAnsi="Times New Roman" w:cs="Times New Roman"/>
            <w:sz w:val="28"/>
          </w:rPr>
          <w:t>предметной области</w:t>
        </w:r>
        <w:r w:rsidR="00862339" w:rsidRPr="00627551">
          <w:rPr>
            <w:rFonts w:ascii="Times New Roman" w:hAnsi="Times New Roman" w:cs="Times New Roman"/>
            <w:sz w:val="28"/>
          </w:rPr>
          <w:t xml:space="preserve"> </w:t>
        </w:r>
      </w:ins>
      <w:r w:rsidR="00627551" w:rsidRPr="00627551">
        <w:rPr>
          <w:rFonts w:ascii="Times New Roman" w:hAnsi="Times New Roman" w:cs="Times New Roman"/>
          <w:sz w:val="28"/>
        </w:rPr>
        <w:t xml:space="preserve">решение проблемы определяется как деятельность, которая сохраняет или улучшает характеристики системы или создает новую систему с заданными качествами. Приемы и методы </w:t>
      </w:r>
      <w:ins w:id="30" w:author="Кан В.В." w:date="2021-04-21T20:13:00Z">
        <w:r w:rsidR="00862339">
          <w:rPr>
            <w:rFonts w:ascii="Times New Roman" w:hAnsi="Times New Roman" w:cs="Times New Roman"/>
            <w:sz w:val="28"/>
          </w:rPr>
          <w:t>исследования</w:t>
        </w:r>
        <w:r w:rsidR="00862339" w:rsidRPr="00627551">
          <w:rPr>
            <w:rFonts w:ascii="Times New Roman" w:hAnsi="Times New Roman" w:cs="Times New Roman"/>
            <w:sz w:val="28"/>
          </w:rPr>
          <w:t xml:space="preserve"> </w:t>
        </w:r>
        <w:r w:rsidR="00862339">
          <w:rPr>
            <w:rFonts w:ascii="Times New Roman" w:hAnsi="Times New Roman" w:cs="Times New Roman"/>
            <w:sz w:val="28"/>
          </w:rPr>
          <w:t>предметной области</w:t>
        </w:r>
      </w:ins>
      <w:del w:id="31" w:author="Кан В.В." w:date="2021-04-21T20:13:00Z">
        <w:r w:rsidR="00627551" w:rsidRPr="00627551" w:rsidDel="00862339">
          <w:rPr>
            <w:rFonts w:ascii="Times New Roman" w:hAnsi="Times New Roman" w:cs="Times New Roman"/>
            <w:sz w:val="28"/>
          </w:rPr>
          <w:delText>системного анализа</w:delText>
        </w:r>
      </w:del>
      <w:r w:rsidR="00627551" w:rsidRPr="00627551">
        <w:rPr>
          <w:rFonts w:ascii="Times New Roman" w:hAnsi="Times New Roman" w:cs="Times New Roman"/>
          <w:sz w:val="28"/>
        </w:rPr>
        <w:t xml:space="preserve"> направлены на разработку альтернативных вариантов решения проблемы, выявление масштабов неопределенности по каждому варианту и сопоставление вариантов по их эффективности</w:t>
      </w:r>
      <w:r w:rsidR="00627551">
        <w:rPr>
          <w:rFonts w:ascii="Times New Roman" w:hAnsi="Times New Roman" w:cs="Times New Roman"/>
          <w:sz w:val="28"/>
        </w:rPr>
        <w:t xml:space="preserve">. </w:t>
      </w:r>
      <w:r w:rsidR="005A1FC2" w:rsidRPr="005A1FC2">
        <w:rPr>
          <w:rFonts w:ascii="Times New Roman" w:hAnsi="Times New Roman" w:cs="Times New Roman"/>
          <w:sz w:val="28"/>
        </w:rPr>
        <w:t>Таким образом, ме</w:t>
      </w:r>
      <w:r w:rsidR="005A1FC2">
        <w:rPr>
          <w:rFonts w:ascii="Times New Roman" w:hAnsi="Times New Roman" w:cs="Times New Roman"/>
          <w:sz w:val="28"/>
        </w:rPr>
        <w:t xml:space="preserve">тодика </w:t>
      </w:r>
      <w:ins w:id="32" w:author="Кан В.В." w:date="2021-04-21T20:13:00Z">
        <w:r w:rsidR="00862339">
          <w:rPr>
            <w:rFonts w:ascii="Times New Roman" w:hAnsi="Times New Roman" w:cs="Times New Roman"/>
            <w:sz w:val="28"/>
          </w:rPr>
          <w:t>исследования</w:t>
        </w:r>
        <w:r w:rsidR="00862339" w:rsidRPr="00627551">
          <w:rPr>
            <w:rFonts w:ascii="Times New Roman" w:hAnsi="Times New Roman" w:cs="Times New Roman"/>
            <w:sz w:val="28"/>
          </w:rPr>
          <w:t xml:space="preserve"> </w:t>
        </w:r>
        <w:r w:rsidR="00862339">
          <w:rPr>
            <w:rFonts w:ascii="Times New Roman" w:hAnsi="Times New Roman" w:cs="Times New Roman"/>
            <w:sz w:val="28"/>
          </w:rPr>
          <w:t>предметной области</w:t>
        </w:r>
      </w:ins>
      <w:del w:id="33" w:author="Кан В.В." w:date="2021-04-21T20:13:00Z">
        <w:r w:rsidR="005A1FC2" w:rsidDel="00862339">
          <w:rPr>
            <w:rFonts w:ascii="Times New Roman" w:hAnsi="Times New Roman" w:cs="Times New Roman"/>
            <w:sz w:val="28"/>
          </w:rPr>
          <w:delText>системного анализа</w:delText>
        </w:r>
      </w:del>
      <w:r w:rsidR="005A1FC2">
        <w:rPr>
          <w:rFonts w:ascii="Times New Roman" w:hAnsi="Times New Roman" w:cs="Times New Roman"/>
          <w:sz w:val="28"/>
        </w:rPr>
        <w:t xml:space="preserve"> разра</w:t>
      </w:r>
      <w:r w:rsidR="005A1FC2" w:rsidRPr="005A1FC2">
        <w:rPr>
          <w:rFonts w:ascii="Times New Roman" w:hAnsi="Times New Roman" w:cs="Times New Roman"/>
          <w:sz w:val="28"/>
        </w:rPr>
        <w:t>батывается для того, ч</w:t>
      </w:r>
      <w:r w:rsidR="005A1FC2">
        <w:rPr>
          <w:rFonts w:ascii="Times New Roman" w:hAnsi="Times New Roman" w:cs="Times New Roman"/>
          <w:sz w:val="28"/>
        </w:rPr>
        <w:t>тобы организовать процесс приня</w:t>
      </w:r>
      <w:r w:rsidR="005A1FC2" w:rsidRPr="005A1FC2">
        <w:rPr>
          <w:rFonts w:ascii="Times New Roman" w:hAnsi="Times New Roman" w:cs="Times New Roman"/>
          <w:sz w:val="28"/>
        </w:rPr>
        <w:t>тия решения в сложных проблемных ситуациях</w:t>
      </w:r>
      <w:r w:rsidR="004A47FF">
        <w:rPr>
          <w:rFonts w:ascii="Times New Roman" w:hAnsi="Times New Roman" w:cs="Times New Roman"/>
          <w:sz w:val="28"/>
        </w:rPr>
        <w:t>, когда</w:t>
      </w:r>
      <w:r w:rsidR="004A47FF" w:rsidRPr="004A47FF">
        <w:rPr>
          <w:rFonts w:ascii="Times New Roman" w:hAnsi="Times New Roman" w:cs="Times New Roman"/>
          <w:sz w:val="28"/>
        </w:rPr>
        <w:t xml:space="preserve"> на начальном этапе нет достаточных сведений о проблемной ситуации, позволяющих выбрать метод ее формализованного п</w:t>
      </w:r>
      <w:r w:rsidR="004A47FF">
        <w:rPr>
          <w:rFonts w:ascii="Times New Roman" w:hAnsi="Times New Roman" w:cs="Times New Roman"/>
          <w:sz w:val="28"/>
        </w:rPr>
        <w:t>редставления, сформировать мате</w:t>
      </w:r>
      <w:r w:rsidR="004A47FF" w:rsidRPr="004A47FF">
        <w:rPr>
          <w:rFonts w:ascii="Times New Roman" w:hAnsi="Times New Roman" w:cs="Times New Roman"/>
          <w:sz w:val="28"/>
        </w:rPr>
        <w:t>матическую модель или примени</w:t>
      </w:r>
      <w:r w:rsidR="004A47FF">
        <w:rPr>
          <w:rFonts w:ascii="Times New Roman" w:hAnsi="Times New Roman" w:cs="Times New Roman"/>
          <w:sz w:val="28"/>
        </w:rPr>
        <w:t>ть один из новых под</w:t>
      </w:r>
      <w:r w:rsidR="004A47FF" w:rsidRPr="004A47FF">
        <w:rPr>
          <w:rFonts w:ascii="Times New Roman" w:hAnsi="Times New Roman" w:cs="Times New Roman"/>
          <w:sz w:val="28"/>
        </w:rPr>
        <w:t>ходов к моделированию, сочетающих качественные и количественные приемы.</w:t>
      </w:r>
      <w:r w:rsidR="005A1FC2" w:rsidRPr="005A1FC2">
        <w:rPr>
          <w:rFonts w:ascii="Times New Roman" w:hAnsi="Times New Roman" w:cs="Times New Roman"/>
          <w:sz w:val="28"/>
        </w:rPr>
        <w:t xml:space="preserve"> Она должна ориентироваться на необходимость обоснования полноты анализа, </w:t>
      </w:r>
      <w:r w:rsidR="005A1FC2">
        <w:rPr>
          <w:rFonts w:ascii="Times New Roman" w:hAnsi="Times New Roman" w:cs="Times New Roman"/>
          <w:sz w:val="28"/>
        </w:rPr>
        <w:t>формирование модели принятия ре</w:t>
      </w:r>
      <w:r w:rsidR="005A1FC2" w:rsidRPr="005A1FC2">
        <w:rPr>
          <w:rFonts w:ascii="Times New Roman" w:hAnsi="Times New Roman" w:cs="Times New Roman"/>
          <w:sz w:val="28"/>
        </w:rPr>
        <w:t>шения, адекватно отображать рассматриваемый процесс или объект.</w:t>
      </w:r>
      <w:r w:rsidR="009845A3">
        <w:rPr>
          <w:rFonts w:ascii="Times New Roman" w:hAnsi="Times New Roman" w:cs="Times New Roman"/>
          <w:sz w:val="28"/>
        </w:rPr>
        <w:t xml:space="preserve"> </w:t>
      </w:r>
    </w:p>
    <w:p w14:paraId="68B74EA4" w14:textId="77777777" w:rsidR="005A1FC2" w:rsidRPr="005A1FC2" w:rsidRDefault="005A1FC2" w:rsidP="005A1FC2">
      <w:pPr>
        <w:rPr>
          <w:rFonts w:ascii="Times New Roman" w:hAnsi="Times New Roman" w:cs="Times New Roman"/>
          <w:sz w:val="28"/>
          <w:szCs w:val="28"/>
        </w:rPr>
      </w:pPr>
      <w:r w:rsidRPr="005A1FC2">
        <w:rPr>
          <w:rFonts w:ascii="Times New Roman" w:hAnsi="Times New Roman" w:cs="Times New Roman"/>
          <w:sz w:val="28"/>
          <w:szCs w:val="28"/>
        </w:rPr>
        <w:lastRenderedPageBreak/>
        <w:t>Осно</w:t>
      </w:r>
      <w:r>
        <w:rPr>
          <w:rFonts w:ascii="Times New Roman" w:hAnsi="Times New Roman" w:cs="Times New Roman"/>
          <w:sz w:val="28"/>
          <w:szCs w:val="28"/>
        </w:rPr>
        <w:t>вные задачи системного анализа:</w:t>
      </w:r>
    </w:p>
    <w:p w14:paraId="5B50E92E" w14:textId="77777777" w:rsidR="005A1FC2" w:rsidRPr="009845A3" w:rsidRDefault="009845A3" w:rsidP="004A47FF">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д</w:t>
      </w:r>
      <w:r w:rsidR="005A1FC2" w:rsidRPr="005A1FC2">
        <w:rPr>
          <w:rFonts w:ascii="Times New Roman" w:hAnsi="Times New Roman" w:cs="Times New Roman"/>
          <w:sz w:val="28"/>
          <w:szCs w:val="28"/>
        </w:rPr>
        <w:t>екомпо</w:t>
      </w:r>
      <w:r w:rsidR="000771B3">
        <w:rPr>
          <w:rFonts w:ascii="Times New Roman" w:hAnsi="Times New Roman" w:cs="Times New Roman"/>
          <w:sz w:val="28"/>
          <w:szCs w:val="28"/>
        </w:rPr>
        <w:t>зиция</w:t>
      </w:r>
      <w:r>
        <w:rPr>
          <w:rFonts w:ascii="Times New Roman" w:hAnsi="Times New Roman" w:cs="Times New Roman"/>
          <w:sz w:val="28"/>
          <w:szCs w:val="28"/>
        </w:rPr>
        <w:t xml:space="preserve">, </w:t>
      </w:r>
      <w:r w:rsidR="005A1FC2" w:rsidRPr="009845A3">
        <w:rPr>
          <w:rFonts w:ascii="Times New Roman" w:hAnsi="Times New Roman" w:cs="Times New Roman"/>
          <w:sz w:val="28"/>
          <w:szCs w:val="28"/>
        </w:rPr>
        <w:t xml:space="preserve">процесс разделения большой системы на подсистемы, которые в свою очередь делятся еще на более мелкие. То есть переход от общего к частному. От большого к маленькому. </w:t>
      </w:r>
      <w:r w:rsidR="000771B3" w:rsidRPr="009845A3">
        <w:rPr>
          <w:rFonts w:ascii="Times New Roman" w:hAnsi="Times New Roman" w:cs="Times New Roman"/>
          <w:sz w:val="28"/>
          <w:szCs w:val="28"/>
        </w:rPr>
        <w:t>Декомпозиция помогает понять, с какой стороны подступиться к решению задачи и в какой последовательности двигаться. Так же с её помощью можно оценить сроки выполнения.</w:t>
      </w:r>
      <w:r w:rsidR="00DE12CD" w:rsidRPr="009845A3">
        <w:rPr>
          <w:rFonts w:ascii="Times New Roman" w:hAnsi="Times New Roman" w:cs="Times New Roman"/>
          <w:sz w:val="28"/>
          <w:szCs w:val="28"/>
        </w:rPr>
        <w:t xml:space="preserve"> Декомпозиция, как процесс расчленения, позволяет рассматривать любую исследуемую систему как сложную, состоящую из отдельных взаимосвязанных подсистем, которые, в свою очередь, также могут быть расчленены на части. В качестве систем могут выступать не только материальные объекты, но и процессы, явления и понятия. </w:t>
      </w:r>
      <w:r w:rsidR="004A47FF" w:rsidRPr="009845A3">
        <w:rPr>
          <w:rFonts w:ascii="Times New Roman" w:hAnsi="Times New Roman" w:cs="Times New Roman"/>
          <w:sz w:val="28"/>
          <w:szCs w:val="28"/>
        </w:rPr>
        <w:t>Степень подробности описания и количество уровней определяется требованиями обозримости и удобства восприятия получаемой иерархической структуры, ее соответствия уровням знания работающему с ней специалисту. Число уровней иерархии влияет на доступность и понятность структуры: много уровней – задача труднообозримая и тяжела для восприятия, мало уровней – увеличивается количество находящихся на одном уровне подсистем и в следствии чего сложно установить связи между ними.</w:t>
      </w:r>
      <w:r w:rsidRPr="009845A3">
        <w:rPr>
          <w:rFonts w:ascii="Times New Roman" w:hAnsi="Times New Roman" w:cs="Times New Roman"/>
          <w:sz w:val="28"/>
          <w:szCs w:val="28"/>
        </w:rPr>
        <w:t xml:space="preserve"> Проблема проведения декомпозиции состоит в том, что в сложных системах отсутствует однозначное соответствие между законом функционирования подсистем и алгоритмом, его реализации. Поэтому осуществляется формирование нескольких вариантов декомпозиции системы:</w:t>
      </w:r>
    </w:p>
    <w:p w14:paraId="4A0E705D" w14:textId="77777777" w:rsidR="009845A3" w:rsidRDefault="009845A3" w:rsidP="009845A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функциональная декомпозиция. Анализ функций системы;</w:t>
      </w:r>
    </w:p>
    <w:p w14:paraId="26F973C8" w14:textId="77777777" w:rsidR="009845A3" w:rsidRDefault="009845A3" w:rsidP="009845A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 xml:space="preserve">декомпозиция по жизненному циклу. </w:t>
      </w:r>
      <w:r w:rsidRPr="009845A3">
        <w:rPr>
          <w:rFonts w:ascii="Times New Roman" w:hAnsi="Times New Roman" w:cs="Times New Roman"/>
          <w:sz w:val="28"/>
          <w:szCs w:val="28"/>
        </w:rPr>
        <w:t>Признак выделения подсистем</w:t>
      </w:r>
      <w:r>
        <w:rPr>
          <w:rFonts w:ascii="Times New Roman" w:hAnsi="Times New Roman" w:cs="Times New Roman"/>
          <w:sz w:val="28"/>
          <w:szCs w:val="28"/>
        </w:rPr>
        <w:t xml:space="preserve"> - и</w:t>
      </w:r>
      <w:r w:rsidRPr="009845A3">
        <w:rPr>
          <w:rFonts w:ascii="Times New Roman" w:hAnsi="Times New Roman" w:cs="Times New Roman"/>
          <w:sz w:val="28"/>
          <w:szCs w:val="28"/>
        </w:rPr>
        <w:t>зменение закона функционирования подсистем на разных этапах цикла существования системы</w:t>
      </w:r>
      <w:r>
        <w:rPr>
          <w:rFonts w:ascii="Times New Roman" w:hAnsi="Times New Roman" w:cs="Times New Roman"/>
          <w:sz w:val="28"/>
          <w:szCs w:val="28"/>
        </w:rPr>
        <w:t>;</w:t>
      </w:r>
    </w:p>
    <w:p w14:paraId="4ADB8AE2" w14:textId="77777777" w:rsidR="009845A3" w:rsidRPr="009845A3" w:rsidRDefault="009845A3" w:rsidP="009845A3">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 xml:space="preserve">декомпозиция по физическому процессу. </w:t>
      </w:r>
      <w:r w:rsidRPr="009845A3">
        <w:rPr>
          <w:rFonts w:ascii="Times New Roman" w:hAnsi="Times New Roman" w:cs="Times New Roman"/>
          <w:sz w:val="28"/>
          <w:szCs w:val="28"/>
        </w:rPr>
        <w:t>Признак выделения подсистем</w:t>
      </w:r>
      <w:r>
        <w:rPr>
          <w:rFonts w:ascii="Times New Roman" w:hAnsi="Times New Roman" w:cs="Times New Roman"/>
          <w:sz w:val="28"/>
          <w:szCs w:val="28"/>
        </w:rPr>
        <w:t xml:space="preserve"> - ш</w:t>
      </w:r>
      <w:r w:rsidRPr="009845A3">
        <w:rPr>
          <w:rFonts w:ascii="Times New Roman" w:hAnsi="Times New Roman" w:cs="Times New Roman"/>
          <w:sz w:val="28"/>
          <w:szCs w:val="28"/>
        </w:rPr>
        <w:t>аги выполнения алгоритма функционирования подсистемы, стадии смены состояний</w:t>
      </w:r>
      <w:r>
        <w:rPr>
          <w:rFonts w:ascii="Times New Roman" w:hAnsi="Times New Roman" w:cs="Times New Roman"/>
          <w:sz w:val="28"/>
          <w:szCs w:val="28"/>
        </w:rPr>
        <w:t>;</w:t>
      </w:r>
    </w:p>
    <w:p w14:paraId="636BE806" w14:textId="77777777" w:rsidR="009845A3" w:rsidRDefault="009845A3" w:rsidP="009845A3">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 xml:space="preserve">Анализ. </w:t>
      </w:r>
      <w:r w:rsidR="000771B3" w:rsidRPr="009845A3">
        <w:rPr>
          <w:rFonts w:ascii="Times New Roman" w:hAnsi="Times New Roman" w:cs="Times New Roman"/>
          <w:sz w:val="28"/>
          <w:szCs w:val="28"/>
        </w:rPr>
        <w:t>Задачей является изучение объекта путем раздельного изучения каждого элемента объекта, определении законов и закономерностей поведения системы, посредством обнаружения системных свойств и атрибутов.</w:t>
      </w:r>
      <w:r>
        <w:rPr>
          <w:rFonts w:ascii="Times New Roman" w:hAnsi="Times New Roman" w:cs="Times New Roman"/>
          <w:sz w:val="28"/>
          <w:szCs w:val="28"/>
        </w:rPr>
        <w:t xml:space="preserve"> </w:t>
      </w:r>
      <w:r w:rsidRPr="009845A3">
        <w:rPr>
          <w:rFonts w:ascii="Times New Roman" w:hAnsi="Times New Roman" w:cs="Times New Roman"/>
          <w:sz w:val="28"/>
          <w:szCs w:val="28"/>
        </w:rPr>
        <w:t>На этапе анализа, обеспечивающем формирование детального представления системы, осуществляются</w:t>
      </w:r>
      <w:r>
        <w:rPr>
          <w:rFonts w:ascii="Times New Roman" w:hAnsi="Times New Roman" w:cs="Times New Roman"/>
          <w:sz w:val="28"/>
          <w:szCs w:val="28"/>
        </w:rPr>
        <w:t>:</w:t>
      </w:r>
    </w:p>
    <w:p w14:paraId="3DB12BE9" w14:textId="77777777" w:rsidR="009845A3" w:rsidRDefault="009845A3" w:rsidP="007127C3">
      <w:pPr>
        <w:pStyle w:val="a3"/>
        <w:numPr>
          <w:ilvl w:val="1"/>
          <w:numId w:val="7"/>
        </w:numPr>
        <w:rPr>
          <w:rFonts w:ascii="Times New Roman" w:hAnsi="Times New Roman" w:cs="Times New Roman"/>
          <w:sz w:val="28"/>
          <w:szCs w:val="28"/>
        </w:rPr>
      </w:pPr>
      <w:r w:rsidRPr="009845A3">
        <w:rPr>
          <w:rFonts w:ascii="Times New Roman" w:hAnsi="Times New Roman" w:cs="Times New Roman"/>
          <w:sz w:val="28"/>
          <w:szCs w:val="28"/>
        </w:rPr>
        <w:t>Функционально-структурный анализ существующей системы, позволяющий сформулировать т</w:t>
      </w:r>
      <w:r w:rsidR="007127C3">
        <w:rPr>
          <w:rFonts w:ascii="Times New Roman" w:hAnsi="Times New Roman" w:cs="Times New Roman"/>
          <w:sz w:val="28"/>
          <w:szCs w:val="28"/>
        </w:rPr>
        <w:t xml:space="preserve">ребования к создаваемой системе, </w:t>
      </w:r>
      <w:r w:rsidR="007127C3" w:rsidRPr="007127C3">
        <w:rPr>
          <w:rFonts w:ascii="Times New Roman" w:hAnsi="Times New Roman" w:cs="Times New Roman"/>
          <w:sz w:val="28"/>
          <w:szCs w:val="28"/>
        </w:rPr>
        <w:t>поведение систе</w:t>
      </w:r>
      <w:r w:rsidR="007127C3">
        <w:rPr>
          <w:rFonts w:ascii="Times New Roman" w:hAnsi="Times New Roman" w:cs="Times New Roman"/>
          <w:sz w:val="28"/>
          <w:szCs w:val="28"/>
        </w:rPr>
        <w:t>мы, анализ целостности системы;</w:t>
      </w:r>
    </w:p>
    <w:p w14:paraId="50EE5B8A" w14:textId="77777777" w:rsidR="009845A3" w:rsidRPr="009845A3" w:rsidRDefault="009845A3" w:rsidP="009845A3">
      <w:pPr>
        <w:pStyle w:val="a3"/>
        <w:numPr>
          <w:ilvl w:val="1"/>
          <w:numId w:val="7"/>
        </w:numPr>
        <w:rPr>
          <w:rFonts w:ascii="Times New Roman" w:hAnsi="Times New Roman" w:cs="Times New Roman"/>
          <w:sz w:val="28"/>
          <w:szCs w:val="28"/>
        </w:rPr>
      </w:pPr>
      <w:r w:rsidRPr="009845A3">
        <w:rPr>
          <w:rFonts w:ascii="Times New Roman" w:hAnsi="Times New Roman" w:cs="Times New Roman"/>
          <w:sz w:val="28"/>
          <w:szCs w:val="28"/>
        </w:rPr>
        <w:t>Морфологический анализ —</w:t>
      </w:r>
      <w:r>
        <w:rPr>
          <w:rFonts w:ascii="Times New Roman" w:hAnsi="Times New Roman" w:cs="Times New Roman"/>
          <w:sz w:val="28"/>
          <w:szCs w:val="28"/>
        </w:rPr>
        <w:t xml:space="preserve"> анализ взаимосвязи компонентов;</w:t>
      </w:r>
    </w:p>
    <w:p w14:paraId="633AAB6D" w14:textId="77777777" w:rsidR="009845A3" w:rsidRPr="007127C3" w:rsidRDefault="009845A3" w:rsidP="007127C3">
      <w:pPr>
        <w:pStyle w:val="a3"/>
        <w:numPr>
          <w:ilvl w:val="1"/>
          <w:numId w:val="7"/>
        </w:numPr>
        <w:rPr>
          <w:rFonts w:ascii="Times New Roman" w:hAnsi="Times New Roman" w:cs="Times New Roman"/>
          <w:sz w:val="28"/>
          <w:szCs w:val="28"/>
        </w:rPr>
      </w:pPr>
      <w:r>
        <w:rPr>
          <w:rFonts w:ascii="Times New Roman" w:hAnsi="Times New Roman" w:cs="Times New Roman"/>
          <w:sz w:val="28"/>
          <w:szCs w:val="28"/>
        </w:rPr>
        <w:t>Анализ аналогов;</w:t>
      </w:r>
    </w:p>
    <w:p w14:paraId="5CCF5CD2" w14:textId="77777777" w:rsidR="007127C3" w:rsidRPr="007127C3" w:rsidRDefault="007127C3" w:rsidP="007127C3">
      <w:pPr>
        <w:pStyle w:val="a3"/>
        <w:numPr>
          <w:ilvl w:val="1"/>
          <w:numId w:val="7"/>
        </w:numPr>
        <w:rPr>
          <w:rFonts w:ascii="Times New Roman" w:hAnsi="Times New Roman" w:cs="Times New Roman"/>
          <w:sz w:val="28"/>
          <w:szCs w:val="28"/>
        </w:rPr>
      </w:pPr>
      <w:r w:rsidRPr="007127C3">
        <w:rPr>
          <w:rFonts w:ascii="Times New Roman" w:hAnsi="Times New Roman" w:cs="Times New Roman"/>
          <w:sz w:val="28"/>
          <w:szCs w:val="28"/>
        </w:rPr>
        <w:lastRenderedPageBreak/>
        <w:t>Формирование требований к создаваемой системе, включая выбор</w:t>
      </w:r>
      <w:r>
        <w:rPr>
          <w:rFonts w:ascii="Times New Roman" w:hAnsi="Times New Roman" w:cs="Times New Roman"/>
          <w:sz w:val="28"/>
          <w:szCs w:val="28"/>
        </w:rPr>
        <w:t xml:space="preserve"> критериев оценки и ограничений;</w:t>
      </w:r>
    </w:p>
    <w:p w14:paraId="1A28D788" w14:textId="77777777" w:rsidR="000771B3" w:rsidRDefault="000771B3" w:rsidP="007127C3">
      <w:pPr>
        <w:pStyle w:val="a3"/>
        <w:numPr>
          <w:ilvl w:val="0"/>
          <w:numId w:val="10"/>
        </w:numPr>
        <w:rPr>
          <w:rFonts w:ascii="Times New Roman" w:hAnsi="Times New Roman" w:cs="Times New Roman"/>
          <w:sz w:val="28"/>
          <w:szCs w:val="28"/>
        </w:rPr>
      </w:pPr>
      <w:r w:rsidRPr="007127C3">
        <w:rPr>
          <w:rFonts w:ascii="Times New Roman" w:hAnsi="Times New Roman" w:cs="Times New Roman"/>
          <w:sz w:val="28"/>
          <w:szCs w:val="28"/>
        </w:rPr>
        <w:t xml:space="preserve">Задача синтеза сводится к созданию новой модели системы, определению ее структуры и параметров на основе полученных при решении задач знаний и информации, изучению объекта путем целостного изучения объединенных элементов объекта. </w:t>
      </w:r>
      <w:r w:rsidR="007127C3" w:rsidRPr="007127C3">
        <w:rPr>
          <w:rFonts w:ascii="Times New Roman" w:hAnsi="Times New Roman" w:cs="Times New Roman"/>
          <w:sz w:val="28"/>
          <w:szCs w:val="28"/>
        </w:rPr>
        <w:t>На этом этапе осуществляются:</w:t>
      </w:r>
    </w:p>
    <w:p w14:paraId="2BE13DD2" w14:textId="77777777" w:rsid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Разработка модели требуемой системы</w:t>
      </w:r>
      <w:r>
        <w:rPr>
          <w:rFonts w:ascii="Times New Roman" w:hAnsi="Times New Roman" w:cs="Times New Roman"/>
          <w:sz w:val="28"/>
          <w:szCs w:val="28"/>
        </w:rPr>
        <w:t>;</w:t>
      </w:r>
    </w:p>
    <w:p w14:paraId="7B0D6AB7" w14:textId="77777777" w:rsidR="007127C3" w:rsidRP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Синтез альтернативных струк</w:t>
      </w:r>
      <w:r>
        <w:rPr>
          <w:rFonts w:ascii="Times New Roman" w:hAnsi="Times New Roman" w:cs="Times New Roman"/>
          <w:sz w:val="28"/>
          <w:szCs w:val="28"/>
        </w:rPr>
        <w:t>тур системы, снимающей проблему;</w:t>
      </w:r>
    </w:p>
    <w:p w14:paraId="4CC3EEFB" w14:textId="77777777" w:rsidR="007127C3" w:rsidRP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Синтез парамет</w:t>
      </w:r>
      <w:r>
        <w:rPr>
          <w:rFonts w:ascii="Times New Roman" w:hAnsi="Times New Roman" w:cs="Times New Roman"/>
          <w:sz w:val="28"/>
          <w:szCs w:val="28"/>
        </w:rPr>
        <w:t>ров системы, снимающей проблему;</w:t>
      </w:r>
    </w:p>
    <w:p w14:paraId="13B400CF" w14:textId="77777777" w:rsidR="007127C3" w:rsidRDefault="007127C3" w:rsidP="007127C3">
      <w:pPr>
        <w:pStyle w:val="a3"/>
        <w:numPr>
          <w:ilvl w:val="1"/>
          <w:numId w:val="10"/>
        </w:numPr>
        <w:rPr>
          <w:rFonts w:ascii="Times New Roman" w:hAnsi="Times New Roman" w:cs="Times New Roman"/>
          <w:sz w:val="28"/>
          <w:szCs w:val="28"/>
        </w:rPr>
      </w:pPr>
      <w:r w:rsidRPr="007127C3">
        <w:rPr>
          <w:rFonts w:ascii="Times New Roman" w:hAnsi="Times New Roman" w:cs="Times New Roman"/>
          <w:sz w:val="28"/>
          <w:szCs w:val="28"/>
        </w:rPr>
        <w:t>Оценивание вариантов синтезированной системы</w:t>
      </w:r>
      <w:r>
        <w:rPr>
          <w:rFonts w:ascii="Times New Roman" w:hAnsi="Times New Roman" w:cs="Times New Roman"/>
          <w:sz w:val="28"/>
          <w:szCs w:val="28"/>
        </w:rPr>
        <w:t xml:space="preserve">, </w:t>
      </w:r>
      <w:r w:rsidRPr="007127C3">
        <w:rPr>
          <w:rFonts w:ascii="Times New Roman" w:hAnsi="Times New Roman" w:cs="Times New Roman"/>
          <w:sz w:val="28"/>
          <w:szCs w:val="28"/>
        </w:rPr>
        <w:t>обоснование схемы оценивания, реализация модели, проведение эксперимента по оценке, обработка результатов оценивания, анализ результатов, выбор наилучшего варианта</w:t>
      </w:r>
      <w:r>
        <w:rPr>
          <w:rFonts w:ascii="Times New Roman" w:hAnsi="Times New Roman" w:cs="Times New Roman"/>
          <w:sz w:val="28"/>
          <w:szCs w:val="28"/>
        </w:rPr>
        <w:t>;</w:t>
      </w:r>
    </w:p>
    <w:p w14:paraId="7B8FAEB5" w14:textId="77777777" w:rsidR="008E3302" w:rsidRDefault="008E3302" w:rsidP="008E3302">
      <w:pPr>
        <w:pStyle w:val="a3"/>
        <w:ind w:left="420"/>
        <w:rPr>
          <w:rFonts w:ascii="Times New Roman" w:hAnsi="Times New Roman" w:cs="Times New Roman"/>
          <w:b/>
          <w:sz w:val="28"/>
          <w:szCs w:val="28"/>
        </w:rPr>
      </w:pPr>
    </w:p>
    <w:p w14:paraId="522E47B8" w14:textId="77777777" w:rsidR="007127C3" w:rsidRPr="008E3302" w:rsidRDefault="008E3302" w:rsidP="008E3302">
      <w:pPr>
        <w:pStyle w:val="a3"/>
        <w:numPr>
          <w:ilvl w:val="1"/>
          <w:numId w:val="1"/>
        </w:numPr>
        <w:rPr>
          <w:rFonts w:ascii="Times New Roman" w:hAnsi="Times New Roman" w:cs="Times New Roman"/>
          <w:b/>
          <w:sz w:val="28"/>
          <w:szCs w:val="28"/>
        </w:rPr>
      </w:pPr>
      <w:r w:rsidRPr="008E3302">
        <w:rPr>
          <w:rFonts w:ascii="Times New Roman" w:hAnsi="Times New Roman" w:cs="Times New Roman"/>
          <w:b/>
          <w:sz w:val="28"/>
          <w:szCs w:val="28"/>
        </w:rPr>
        <w:t>Идентификация и определение основных характеристик бизнес-предметной области</w:t>
      </w:r>
    </w:p>
    <w:p w14:paraId="2B48B0ED" w14:textId="0CEBAC76" w:rsidR="00F218FE" w:rsidRDefault="00F218FE" w:rsidP="004A47FF">
      <w:pPr>
        <w:rPr>
          <w:rFonts w:ascii="Times New Roman" w:hAnsi="Times New Roman" w:cs="Times New Roman"/>
          <w:sz w:val="28"/>
          <w:szCs w:val="28"/>
        </w:rPr>
      </w:pPr>
      <w:r>
        <w:rPr>
          <w:rFonts w:ascii="Times New Roman" w:hAnsi="Times New Roman" w:cs="Times New Roman"/>
          <w:sz w:val="28"/>
          <w:szCs w:val="28"/>
        </w:rPr>
        <w:t xml:space="preserve">В рамках настоящего дипломного проекта </w:t>
      </w:r>
      <w:r w:rsidR="00A14196">
        <w:rPr>
          <w:rFonts w:ascii="Times New Roman" w:hAnsi="Times New Roman" w:cs="Times New Roman"/>
          <w:sz w:val="28"/>
          <w:szCs w:val="28"/>
        </w:rPr>
        <w:t>и</w:t>
      </w:r>
      <w:r>
        <w:rPr>
          <w:rFonts w:ascii="Times New Roman" w:hAnsi="Times New Roman" w:cs="Times New Roman"/>
          <w:sz w:val="28"/>
          <w:szCs w:val="28"/>
        </w:rPr>
        <w:t xml:space="preserve">сходной бизнес-предметной областью является образовательная деятельность КНУ. </w:t>
      </w:r>
      <w:r w:rsidR="00A14196">
        <w:rPr>
          <w:rFonts w:ascii="Times New Roman" w:hAnsi="Times New Roman" w:cs="Times New Roman"/>
          <w:sz w:val="28"/>
          <w:szCs w:val="28"/>
        </w:rPr>
        <w:t>Для того, чтобы пр</w:t>
      </w:r>
      <w:r w:rsidR="00E960AF">
        <w:rPr>
          <w:rFonts w:ascii="Times New Roman" w:hAnsi="Times New Roman" w:cs="Times New Roman"/>
          <w:sz w:val="28"/>
          <w:szCs w:val="28"/>
        </w:rPr>
        <w:t>и</w:t>
      </w:r>
      <w:r w:rsidR="00A14196">
        <w:rPr>
          <w:rFonts w:ascii="Times New Roman" w:hAnsi="Times New Roman" w:cs="Times New Roman"/>
          <w:sz w:val="28"/>
          <w:szCs w:val="28"/>
        </w:rPr>
        <w:t xml:space="preserve">ступить к выделению конкретного сегмента деятельности, необходимо собрать </w:t>
      </w:r>
      <w:r w:rsidR="00E960AF">
        <w:rPr>
          <w:rFonts w:ascii="Times New Roman" w:hAnsi="Times New Roman" w:cs="Times New Roman"/>
          <w:sz w:val="28"/>
          <w:szCs w:val="28"/>
        </w:rPr>
        <w:t>релевантную</w:t>
      </w:r>
      <w:r w:rsidR="00A14196">
        <w:rPr>
          <w:rFonts w:ascii="Times New Roman" w:hAnsi="Times New Roman" w:cs="Times New Roman"/>
          <w:sz w:val="28"/>
          <w:szCs w:val="28"/>
        </w:rPr>
        <w:t xml:space="preserve"> информацию о бизнес-предметной области в целом.</w:t>
      </w:r>
      <w:r w:rsidR="00E960AF">
        <w:rPr>
          <w:rFonts w:ascii="Times New Roman" w:hAnsi="Times New Roman" w:cs="Times New Roman"/>
          <w:sz w:val="28"/>
          <w:szCs w:val="28"/>
        </w:rPr>
        <w:t xml:space="preserve"> </w:t>
      </w:r>
    </w:p>
    <w:p w14:paraId="65D9F49F" w14:textId="61BB0074" w:rsidR="00A14196" w:rsidRDefault="00A14196" w:rsidP="004A47FF">
      <w:pPr>
        <w:rPr>
          <w:rFonts w:ascii="Times New Roman" w:hAnsi="Times New Roman" w:cs="Times New Roman"/>
          <w:sz w:val="28"/>
          <w:szCs w:val="28"/>
        </w:rPr>
      </w:pPr>
      <w:r>
        <w:rPr>
          <w:rFonts w:ascii="Times New Roman" w:hAnsi="Times New Roman" w:cs="Times New Roman"/>
          <w:sz w:val="28"/>
          <w:szCs w:val="28"/>
        </w:rPr>
        <w:t>Университет – это высшее учебное заведение и оно же является научным учреждением с различными естественно-математическими и гуманитарными отделениями (факультетами).</w:t>
      </w:r>
      <w:r w:rsidR="00F32E12">
        <w:rPr>
          <w:rFonts w:ascii="Times New Roman" w:hAnsi="Times New Roman" w:cs="Times New Roman"/>
          <w:sz w:val="28"/>
          <w:szCs w:val="28"/>
        </w:rPr>
        <w:t xml:space="preserve"> </w:t>
      </w:r>
      <w:r>
        <w:rPr>
          <w:rFonts w:ascii="Times New Roman" w:hAnsi="Times New Roman" w:cs="Times New Roman"/>
          <w:sz w:val="28"/>
          <w:szCs w:val="28"/>
        </w:rPr>
        <w:t xml:space="preserve">Казахстанско-Немецкий Университет (КНУ) – это международный университет в центральноазиатском регионе, расположенный в республике Казахстан в городе Алматы, реализующий образовательные программы в сотрудничестве с германскими </w:t>
      </w:r>
      <w:proofErr w:type="spellStart"/>
      <w:r>
        <w:rPr>
          <w:rFonts w:ascii="Times New Roman" w:hAnsi="Times New Roman" w:cs="Times New Roman"/>
          <w:sz w:val="28"/>
          <w:szCs w:val="28"/>
        </w:rPr>
        <w:t>вузми</w:t>
      </w:r>
      <w:proofErr w:type="spellEnd"/>
      <w:r>
        <w:rPr>
          <w:rFonts w:ascii="Times New Roman" w:hAnsi="Times New Roman" w:cs="Times New Roman"/>
          <w:sz w:val="28"/>
          <w:szCs w:val="28"/>
        </w:rPr>
        <w:t xml:space="preserve"> н основе </w:t>
      </w:r>
      <w:proofErr w:type="spellStart"/>
      <w:r>
        <w:rPr>
          <w:rFonts w:ascii="Times New Roman" w:hAnsi="Times New Roman" w:cs="Times New Roman"/>
          <w:sz w:val="28"/>
          <w:szCs w:val="28"/>
        </w:rPr>
        <w:t>Балконского</w:t>
      </w:r>
      <w:proofErr w:type="spellEnd"/>
      <w:r>
        <w:rPr>
          <w:rFonts w:ascii="Times New Roman" w:hAnsi="Times New Roman" w:cs="Times New Roman"/>
          <w:sz w:val="28"/>
          <w:szCs w:val="28"/>
        </w:rPr>
        <w:t xml:space="preserve"> процесса. </w:t>
      </w:r>
      <w:del w:id="34" w:author="Кан В.В." w:date="2021-04-21T20:15:00Z">
        <w:r w:rsidRPr="00A14196" w:rsidDel="00862339">
          <w:rPr>
            <w:rFonts w:ascii="Times New Roman" w:hAnsi="Times New Roman" w:cs="Times New Roman"/>
            <w:sz w:val="28"/>
            <w:szCs w:val="28"/>
          </w:rPr>
          <w:delText xml:space="preserve">Вуз </w:delText>
        </w:r>
      </w:del>
      <w:ins w:id="35" w:author="Кан В.В." w:date="2021-04-21T20:15:00Z">
        <w:r w:rsidR="00862339" w:rsidRPr="00A14196">
          <w:rPr>
            <w:rFonts w:ascii="Times New Roman" w:hAnsi="Times New Roman" w:cs="Times New Roman"/>
            <w:sz w:val="28"/>
            <w:szCs w:val="28"/>
          </w:rPr>
          <w:t>В</w:t>
        </w:r>
        <w:r w:rsidR="00862339">
          <w:rPr>
            <w:rFonts w:ascii="Times New Roman" w:hAnsi="Times New Roman" w:cs="Times New Roman"/>
            <w:sz w:val="28"/>
            <w:szCs w:val="28"/>
          </w:rPr>
          <w:t>УЗ</w:t>
        </w:r>
        <w:r w:rsidR="00862339" w:rsidRPr="00A14196">
          <w:rPr>
            <w:rFonts w:ascii="Times New Roman" w:hAnsi="Times New Roman" w:cs="Times New Roman"/>
            <w:sz w:val="28"/>
            <w:szCs w:val="28"/>
          </w:rPr>
          <w:t xml:space="preserve"> </w:t>
        </w:r>
      </w:ins>
      <w:r w:rsidRPr="00A14196">
        <w:rPr>
          <w:rFonts w:ascii="Times New Roman" w:hAnsi="Times New Roman" w:cs="Times New Roman"/>
          <w:sz w:val="28"/>
          <w:szCs w:val="28"/>
        </w:rPr>
        <w:t>работает в рамках Соглашения между Правительством Республики Казахстан и Правительством Федеративной Республики Германия о дальнейшем сотрудничестве по развитию Казахстанско-Немецкого Университета в городе Алматы, заключенное в Астане 3 сентября 2008 года и ратифицированное 15 июля 2010 года.</w:t>
      </w:r>
      <w:r w:rsidR="00F32E12">
        <w:rPr>
          <w:rFonts w:ascii="Times New Roman" w:hAnsi="Times New Roman" w:cs="Times New Roman"/>
          <w:sz w:val="28"/>
          <w:szCs w:val="28"/>
        </w:rPr>
        <w:t xml:space="preserve"> КНУ</w:t>
      </w:r>
      <w:r w:rsidR="00F32E12" w:rsidRPr="00F32E12">
        <w:rPr>
          <w:rFonts w:ascii="Times New Roman" w:hAnsi="Times New Roman" w:cs="Times New Roman"/>
          <w:sz w:val="28"/>
          <w:szCs w:val="28"/>
        </w:rPr>
        <w:t xml:space="preserve"> был основан в 1999 году по частной инициативе общественного фонда «Казахстанско-Немецкое сотрудничество в области образования» с целью подготовки специалистов по немецкому стандарту.</w:t>
      </w:r>
      <w:r w:rsidR="00F32E12">
        <w:rPr>
          <w:rFonts w:ascii="Times New Roman" w:hAnsi="Times New Roman" w:cs="Times New Roman"/>
          <w:sz w:val="28"/>
          <w:szCs w:val="28"/>
        </w:rPr>
        <w:t xml:space="preserve"> </w:t>
      </w:r>
      <w:r w:rsidR="00F32E12" w:rsidRPr="00F32E12">
        <w:rPr>
          <w:rFonts w:ascii="Times New Roman" w:hAnsi="Times New Roman" w:cs="Times New Roman"/>
          <w:sz w:val="28"/>
          <w:szCs w:val="28"/>
        </w:rPr>
        <w:t xml:space="preserve">По сей день </w:t>
      </w:r>
      <w:r w:rsidR="00F32E12">
        <w:rPr>
          <w:rFonts w:ascii="Times New Roman" w:hAnsi="Times New Roman" w:cs="Times New Roman"/>
          <w:sz w:val="28"/>
          <w:szCs w:val="28"/>
        </w:rPr>
        <w:t>КНУ</w:t>
      </w:r>
      <w:r w:rsidR="00F32E12" w:rsidRPr="00F32E12">
        <w:rPr>
          <w:rFonts w:ascii="Times New Roman" w:hAnsi="Times New Roman" w:cs="Times New Roman"/>
          <w:sz w:val="28"/>
          <w:szCs w:val="28"/>
        </w:rPr>
        <w:t xml:space="preserve"> является единственным немецким вузом в Казахстане и Центральной Азии.</w:t>
      </w:r>
    </w:p>
    <w:p w14:paraId="339A288B" w14:textId="32DF0A05" w:rsidR="00A14196" w:rsidRDefault="00A14196" w:rsidP="004A47FF">
      <w:pPr>
        <w:rPr>
          <w:rFonts w:ascii="Times New Roman" w:hAnsi="Times New Roman" w:cs="Times New Roman"/>
          <w:sz w:val="28"/>
          <w:szCs w:val="28"/>
        </w:rPr>
      </w:pPr>
      <w:r>
        <w:rPr>
          <w:rFonts w:ascii="Times New Roman" w:hAnsi="Times New Roman" w:cs="Times New Roman"/>
          <w:sz w:val="28"/>
          <w:szCs w:val="28"/>
        </w:rPr>
        <w:t>КНУ имеет следующие цели:</w:t>
      </w:r>
    </w:p>
    <w:p w14:paraId="5A84CD20" w14:textId="12938F50"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с</w:t>
      </w:r>
      <w:r w:rsidR="001D23A7">
        <w:rPr>
          <w:rFonts w:ascii="Times New Roman" w:hAnsi="Times New Roman" w:cs="Times New Roman"/>
          <w:sz w:val="28"/>
          <w:szCs w:val="28"/>
        </w:rPr>
        <w:t>овершенствование имеющихся образовательных услуг КНУ;</w:t>
      </w:r>
    </w:p>
    <w:p w14:paraId="46062860" w14:textId="6CCCD7A3"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с</w:t>
      </w:r>
      <w:r w:rsidR="001D23A7">
        <w:rPr>
          <w:rFonts w:ascii="Times New Roman" w:hAnsi="Times New Roman" w:cs="Times New Roman"/>
          <w:sz w:val="28"/>
          <w:szCs w:val="28"/>
        </w:rPr>
        <w:t>овершенствование организации учебного процесса;</w:t>
      </w:r>
    </w:p>
    <w:p w14:paraId="0753EBC7" w14:textId="772317F3"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у</w:t>
      </w:r>
      <w:r w:rsidR="001D23A7">
        <w:rPr>
          <w:rFonts w:ascii="Times New Roman" w:hAnsi="Times New Roman" w:cs="Times New Roman"/>
          <w:sz w:val="28"/>
          <w:szCs w:val="28"/>
        </w:rPr>
        <w:t>совершенствование концепции языкового обучения;</w:t>
      </w:r>
    </w:p>
    <w:p w14:paraId="5465F9E0" w14:textId="2B188900" w:rsidR="001D23A7" w:rsidRDefault="001D23A7" w:rsidP="00A14196">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тесное сплетение научно-исследовательской деятельности и обучения, ориентированного на практику</w:t>
      </w:r>
      <w:r>
        <w:rPr>
          <w:rFonts w:ascii="Times New Roman" w:hAnsi="Times New Roman" w:cs="Times New Roman"/>
          <w:sz w:val="28"/>
          <w:szCs w:val="28"/>
        </w:rPr>
        <w:t>;</w:t>
      </w:r>
    </w:p>
    <w:p w14:paraId="674C8D27" w14:textId="627D067B" w:rsidR="001D23A7" w:rsidRDefault="001D23A7"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обеспечения качества учебного процесса, научно-исследовательской работы и менеджмента университета в целом;</w:t>
      </w:r>
    </w:p>
    <w:p w14:paraId="4A51505C" w14:textId="77777777" w:rsidR="001D23A7" w:rsidRPr="001D23A7" w:rsidRDefault="001D23A7" w:rsidP="001D23A7">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прохождение национальной институциональной аккредитации в РК и аккредитация образовательных программ германскими аккредитационными агентствами;</w:t>
      </w:r>
    </w:p>
    <w:p w14:paraId="29793560" w14:textId="77777777" w:rsidR="001D23A7" w:rsidRPr="001D23A7" w:rsidRDefault="001D23A7" w:rsidP="001D23A7">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продвижение бренда КНУ на образовательном рынке Центральной Азии;</w:t>
      </w:r>
    </w:p>
    <w:p w14:paraId="3E1F5B30" w14:textId="77777777" w:rsidR="001D23A7" w:rsidRPr="001D23A7" w:rsidRDefault="001D23A7" w:rsidP="001D23A7">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дальнейшее развитие международного сотрудничества в области образования и науки;</w:t>
      </w:r>
    </w:p>
    <w:p w14:paraId="716E855B" w14:textId="03FA4CE0"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м</w:t>
      </w:r>
      <w:r w:rsidR="001D23A7" w:rsidRPr="001D23A7">
        <w:rPr>
          <w:rFonts w:ascii="Times New Roman" w:hAnsi="Times New Roman" w:cs="Times New Roman"/>
          <w:sz w:val="28"/>
          <w:szCs w:val="28"/>
        </w:rPr>
        <w:t>ониторинг преподавания, научных исследований и менеджмента в вузе</w:t>
      </w:r>
      <w:r w:rsidR="001D23A7">
        <w:rPr>
          <w:rFonts w:ascii="Times New Roman" w:hAnsi="Times New Roman" w:cs="Times New Roman"/>
          <w:sz w:val="28"/>
          <w:szCs w:val="28"/>
        </w:rPr>
        <w:t>,</w:t>
      </w:r>
      <w:r w:rsidR="001D23A7" w:rsidRPr="001D23A7">
        <w:rPr>
          <w:rFonts w:ascii="Times New Roman" w:hAnsi="Times New Roman" w:cs="Times New Roman"/>
          <w:sz w:val="28"/>
          <w:szCs w:val="28"/>
        </w:rPr>
        <w:t xml:space="preserve"> </w:t>
      </w:r>
      <w:r w:rsidR="001D23A7">
        <w:rPr>
          <w:rFonts w:ascii="Times New Roman" w:hAnsi="Times New Roman" w:cs="Times New Roman"/>
          <w:sz w:val="28"/>
          <w:szCs w:val="28"/>
        </w:rPr>
        <w:t xml:space="preserve">по средствам которого </w:t>
      </w:r>
      <w:r>
        <w:rPr>
          <w:rFonts w:ascii="Times New Roman" w:hAnsi="Times New Roman" w:cs="Times New Roman"/>
          <w:sz w:val="28"/>
          <w:szCs w:val="28"/>
        </w:rPr>
        <w:t xml:space="preserve">в </w:t>
      </w:r>
      <w:r w:rsidR="001D23A7">
        <w:rPr>
          <w:rFonts w:ascii="Times New Roman" w:hAnsi="Times New Roman" w:cs="Times New Roman"/>
          <w:sz w:val="28"/>
          <w:szCs w:val="28"/>
        </w:rPr>
        <w:t>КНУ</w:t>
      </w:r>
      <w:r w:rsidR="001D23A7" w:rsidRPr="001D23A7">
        <w:rPr>
          <w:rFonts w:ascii="Times New Roman" w:hAnsi="Times New Roman" w:cs="Times New Roman"/>
          <w:sz w:val="28"/>
          <w:szCs w:val="28"/>
        </w:rPr>
        <w:t xml:space="preserve"> </w:t>
      </w:r>
      <w:r w:rsidR="001D23A7">
        <w:rPr>
          <w:rFonts w:ascii="Times New Roman" w:hAnsi="Times New Roman" w:cs="Times New Roman"/>
          <w:sz w:val="28"/>
          <w:szCs w:val="28"/>
        </w:rPr>
        <w:t xml:space="preserve">формируется </w:t>
      </w:r>
      <w:r w:rsidR="001D23A7" w:rsidRPr="001D23A7">
        <w:rPr>
          <w:rFonts w:ascii="Times New Roman" w:hAnsi="Times New Roman" w:cs="Times New Roman"/>
          <w:sz w:val="28"/>
          <w:szCs w:val="28"/>
        </w:rPr>
        <w:t>повышени</w:t>
      </w:r>
      <w:r w:rsidR="001D23A7">
        <w:rPr>
          <w:rFonts w:ascii="Times New Roman" w:hAnsi="Times New Roman" w:cs="Times New Roman"/>
          <w:sz w:val="28"/>
          <w:szCs w:val="28"/>
        </w:rPr>
        <w:t>е</w:t>
      </w:r>
      <w:r w:rsidR="001D23A7" w:rsidRPr="001D23A7">
        <w:rPr>
          <w:rFonts w:ascii="Times New Roman" w:hAnsi="Times New Roman" w:cs="Times New Roman"/>
          <w:sz w:val="28"/>
          <w:szCs w:val="28"/>
        </w:rPr>
        <w:t xml:space="preserve"> и обеспечени</w:t>
      </w:r>
      <w:r w:rsidR="001D23A7">
        <w:rPr>
          <w:rFonts w:ascii="Times New Roman" w:hAnsi="Times New Roman" w:cs="Times New Roman"/>
          <w:sz w:val="28"/>
          <w:szCs w:val="28"/>
        </w:rPr>
        <w:t>е</w:t>
      </w:r>
      <w:r w:rsidR="001D23A7" w:rsidRPr="001D23A7">
        <w:rPr>
          <w:rFonts w:ascii="Times New Roman" w:hAnsi="Times New Roman" w:cs="Times New Roman"/>
          <w:sz w:val="28"/>
          <w:szCs w:val="28"/>
        </w:rPr>
        <w:t xml:space="preserve"> качества, выражение прозрачности, а также </w:t>
      </w:r>
      <w:r w:rsidR="001D23A7">
        <w:rPr>
          <w:rFonts w:ascii="Times New Roman" w:hAnsi="Times New Roman" w:cs="Times New Roman"/>
          <w:sz w:val="28"/>
          <w:szCs w:val="28"/>
        </w:rPr>
        <w:t xml:space="preserve">это является </w:t>
      </w:r>
      <w:r w:rsidR="001D23A7" w:rsidRPr="001D23A7">
        <w:rPr>
          <w:rFonts w:ascii="Times New Roman" w:hAnsi="Times New Roman" w:cs="Times New Roman"/>
          <w:sz w:val="28"/>
          <w:szCs w:val="28"/>
        </w:rPr>
        <w:t>основой для сопоставимости деятельности во всех сферах как внутри, так и вне университета</w:t>
      </w:r>
      <w:r>
        <w:rPr>
          <w:rFonts w:ascii="Times New Roman" w:hAnsi="Times New Roman" w:cs="Times New Roman"/>
          <w:sz w:val="28"/>
          <w:szCs w:val="28"/>
        </w:rPr>
        <w:t>;</w:t>
      </w:r>
    </w:p>
    <w:p w14:paraId="31903CA1" w14:textId="607A9A78" w:rsidR="00A14196" w:rsidRDefault="001D23A7" w:rsidP="00A14196">
      <w:pPr>
        <w:pStyle w:val="a3"/>
        <w:numPr>
          <w:ilvl w:val="0"/>
          <w:numId w:val="11"/>
        </w:numPr>
        <w:rPr>
          <w:rFonts w:ascii="Times New Roman" w:hAnsi="Times New Roman" w:cs="Times New Roman"/>
          <w:sz w:val="28"/>
          <w:szCs w:val="28"/>
        </w:rPr>
      </w:pPr>
      <w:r w:rsidRPr="001D23A7">
        <w:rPr>
          <w:rFonts w:ascii="Times New Roman" w:hAnsi="Times New Roman" w:cs="Times New Roman"/>
          <w:sz w:val="28"/>
          <w:szCs w:val="28"/>
        </w:rPr>
        <w:t>стрем</w:t>
      </w:r>
      <w:r>
        <w:rPr>
          <w:rFonts w:ascii="Times New Roman" w:hAnsi="Times New Roman" w:cs="Times New Roman"/>
          <w:sz w:val="28"/>
          <w:szCs w:val="28"/>
        </w:rPr>
        <w:t>ление</w:t>
      </w:r>
      <w:r w:rsidRPr="001D23A7">
        <w:rPr>
          <w:rFonts w:ascii="Times New Roman" w:hAnsi="Times New Roman" w:cs="Times New Roman"/>
          <w:sz w:val="28"/>
          <w:szCs w:val="28"/>
        </w:rPr>
        <w:t xml:space="preserve"> к объединению науки и экономики, открытости миру и ориентированию на будущее</w:t>
      </w:r>
      <w:r>
        <w:rPr>
          <w:rFonts w:ascii="Times New Roman" w:hAnsi="Times New Roman" w:cs="Times New Roman"/>
          <w:sz w:val="28"/>
          <w:szCs w:val="28"/>
        </w:rPr>
        <w:t>;</w:t>
      </w:r>
    </w:p>
    <w:p w14:paraId="1B2473C9" w14:textId="6ED14389" w:rsidR="001D23A7"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укрепление сотрудничества с казахстанскими организациями предприятиями;</w:t>
      </w:r>
    </w:p>
    <w:p w14:paraId="12C31FC3" w14:textId="79400149" w:rsidR="00F32E12" w:rsidRDefault="00F32E12" w:rsidP="00A14196">
      <w:pPr>
        <w:pStyle w:val="a3"/>
        <w:numPr>
          <w:ilvl w:val="0"/>
          <w:numId w:val="11"/>
        </w:numPr>
        <w:rPr>
          <w:rFonts w:ascii="Times New Roman" w:hAnsi="Times New Roman" w:cs="Times New Roman"/>
          <w:sz w:val="28"/>
          <w:szCs w:val="28"/>
        </w:rPr>
      </w:pPr>
      <w:r w:rsidRPr="00F32E12">
        <w:rPr>
          <w:rFonts w:ascii="Times New Roman" w:hAnsi="Times New Roman" w:cs="Times New Roman"/>
          <w:sz w:val="28"/>
          <w:szCs w:val="28"/>
        </w:rPr>
        <w:t>совершенств</w:t>
      </w:r>
      <w:r>
        <w:rPr>
          <w:rFonts w:ascii="Times New Roman" w:hAnsi="Times New Roman" w:cs="Times New Roman"/>
          <w:sz w:val="28"/>
          <w:szCs w:val="28"/>
        </w:rPr>
        <w:t>ование</w:t>
      </w:r>
      <w:r w:rsidRPr="00F32E12">
        <w:rPr>
          <w:rFonts w:ascii="Times New Roman" w:hAnsi="Times New Roman" w:cs="Times New Roman"/>
          <w:sz w:val="28"/>
          <w:szCs w:val="28"/>
        </w:rPr>
        <w:t xml:space="preserve"> образовательны</w:t>
      </w:r>
      <w:r>
        <w:rPr>
          <w:rFonts w:ascii="Times New Roman" w:hAnsi="Times New Roman" w:cs="Times New Roman"/>
          <w:sz w:val="28"/>
          <w:szCs w:val="28"/>
        </w:rPr>
        <w:t>х</w:t>
      </w:r>
      <w:r w:rsidRPr="00F32E12">
        <w:rPr>
          <w:rFonts w:ascii="Times New Roman" w:hAnsi="Times New Roman" w:cs="Times New Roman"/>
          <w:sz w:val="28"/>
          <w:szCs w:val="28"/>
        </w:rPr>
        <w:t xml:space="preserve"> программ и расшир</w:t>
      </w:r>
      <w:r>
        <w:rPr>
          <w:rFonts w:ascii="Times New Roman" w:hAnsi="Times New Roman" w:cs="Times New Roman"/>
          <w:sz w:val="28"/>
          <w:szCs w:val="28"/>
        </w:rPr>
        <w:t xml:space="preserve">ение </w:t>
      </w:r>
      <w:r w:rsidRPr="00F32E12">
        <w:rPr>
          <w:rFonts w:ascii="Times New Roman" w:hAnsi="Times New Roman" w:cs="Times New Roman"/>
          <w:sz w:val="28"/>
          <w:szCs w:val="28"/>
        </w:rPr>
        <w:t>возможност</w:t>
      </w:r>
      <w:r>
        <w:rPr>
          <w:rFonts w:ascii="Times New Roman" w:hAnsi="Times New Roman" w:cs="Times New Roman"/>
          <w:sz w:val="28"/>
          <w:szCs w:val="28"/>
        </w:rPr>
        <w:t>ей</w:t>
      </w:r>
      <w:r w:rsidRPr="00F32E12">
        <w:rPr>
          <w:rFonts w:ascii="Times New Roman" w:hAnsi="Times New Roman" w:cs="Times New Roman"/>
          <w:sz w:val="28"/>
          <w:szCs w:val="28"/>
        </w:rPr>
        <w:t xml:space="preserve"> дл</w:t>
      </w:r>
      <w:r>
        <w:rPr>
          <w:rFonts w:ascii="Times New Roman" w:hAnsi="Times New Roman" w:cs="Times New Roman"/>
          <w:sz w:val="28"/>
          <w:szCs w:val="28"/>
        </w:rPr>
        <w:t xml:space="preserve">я </w:t>
      </w:r>
      <w:r w:rsidRPr="00F32E12">
        <w:rPr>
          <w:rFonts w:ascii="Times New Roman" w:hAnsi="Times New Roman" w:cs="Times New Roman"/>
          <w:sz w:val="28"/>
          <w:szCs w:val="28"/>
        </w:rPr>
        <w:t xml:space="preserve">студентов, чтобы их образование в </w:t>
      </w:r>
      <w:r>
        <w:rPr>
          <w:rFonts w:ascii="Times New Roman" w:hAnsi="Times New Roman" w:cs="Times New Roman"/>
          <w:sz w:val="28"/>
          <w:szCs w:val="28"/>
        </w:rPr>
        <w:t>КНУ</w:t>
      </w:r>
      <w:r w:rsidRPr="00F32E12">
        <w:rPr>
          <w:rFonts w:ascii="Times New Roman" w:hAnsi="Times New Roman" w:cs="Times New Roman"/>
          <w:sz w:val="28"/>
          <w:szCs w:val="28"/>
        </w:rPr>
        <w:t xml:space="preserve"> стало прочным фундаментом для построения успешной карьеры</w:t>
      </w:r>
      <w:r>
        <w:rPr>
          <w:rFonts w:ascii="Times New Roman" w:hAnsi="Times New Roman" w:cs="Times New Roman"/>
          <w:sz w:val="28"/>
          <w:szCs w:val="28"/>
        </w:rPr>
        <w:t>;</w:t>
      </w:r>
    </w:p>
    <w:p w14:paraId="277E43FC" w14:textId="6C04E94F" w:rsidR="00F32E12" w:rsidRDefault="00F32E12" w:rsidP="00A14196">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создание современной инфраструктуры;</w:t>
      </w:r>
    </w:p>
    <w:p w14:paraId="11B40A66" w14:textId="576E3197" w:rsidR="00435C78" w:rsidRDefault="004028BA" w:rsidP="00B26484">
      <w:pPr>
        <w:rPr>
          <w:rFonts w:ascii="Times New Roman" w:hAnsi="Times New Roman" w:cs="Times New Roman"/>
          <w:sz w:val="28"/>
          <w:szCs w:val="28"/>
        </w:rPr>
      </w:pPr>
      <w:r w:rsidRPr="004028BA">
        <w:rPr>
          <w:rFonts w:ascii="Times New Roman" w:hAnsi="Times New Roman" w:cs="Times New Roman"/>
          <w:sz w:val="28"/>
          <w:szCs w:val="28"/>
        </w:rPr>
        <w:t xml:space="preserve">Факультет </w:t>
      </w:r>
      <w:r>
        <w:rPr>
          <w:rFonts w:ascii="Times New Roman" w:hAnsi="Times New Roman" w:cs="Times New Roman"/>
          <w:sz w:val="28"/>
          <w:szCs w:val="28"/>
        </w:rPr>
        <w:t xml:space="preserve">- </w:t>
      </w:r>
      <w:r w:rsidRPr="004028BA">
        <w:rPr>
          <w:rFonts w:ascii="Times New Roman" w:hAnsi="Times New Roman" w:cs="Times New Roman"/>
          <w:sz w:val="28"/>
          <w:szCs w:val="28"/>
        </w:rPr>
        <w:t>учебно-научное и административное структурное подразделение высшего учебного заведения, осуществляющее подготовку студентов и аспирантов по одной или нескольким родственным специальностям, повышение квалификации специалистов, а также руководство научно-исследовательской деятельностью кафедр, которые он объединяет.</w:t>
      </w:r>
    </w:p>
    <w:p w14:paraId="1602089F" w14:textId="08A04F29" w:rsidR="00B26484" w:rsidRPr="00B26484" w:rsidRDefault="00F32E12" w:rsidP="00B26484">
      <w:pPr>
        <w:rPr>
          <w:rFonts w:ascii="Times New Roman" w:hAnsi="Times New Roman" w:cs="Times New Roman"/>
          <w:sz w:val="28"/>
          <w:szCs w:val="28"/>
        </w:rPr>
      </w:pPr>
      <w:r>
        <w:rPr>
          <w:rFonts w:ascii="Times New Roman" w:hAnsi="Times New Roman" w:cs="Times New Roman"/>
          <w:sz w:val="28"/>
          <w:szCs w:val="28"/>
        </w:rPr>
        <w:t xml:space="preserve">В процессе декомпозиции бизнес-предметной области образовательной деятельности КНУ для выделения сектора автоматизации был </w:t>
      </w:r>
      <w:del w:id="36" w:author="Кан В.В." w:date="2021-04-21T22:03:00Z">
        <w:r w:rsidR="00E960AF" w:rsidDel="001E2A44">
          <w:rPr>
            <w:rFonts w:ascii="Times New Roman" w:hAnsi="Times New Roman" w:cs="Times New Roman"/>
            <w:sz w:val="28"/>
            <w:szCs w:val="28"/>
          </w:rPr>
          <w:delText>рассмотрен</w:delText>
        </w:r>
        <w:r w:rsidDel="001E2A44">
          <w:rPr>
            <w:rFonts w:ascii="Times New Roman" w:hAnsi="Times New Roman" w:cs="Times New Roman"/>
            <w:sz w:val="28"/>
            <w:szCs w:val="28"/>
          </w:rPr>
          <w:delText xml:space="preserve"> </w:delText>
        </w:r>
      </w:del>
      <w:ins w:id="37" w:author="Кан В.В." w:date="2021-04-21T22:03:00Z">
        <w:r w:rsidR="001E2A44">
          <w:rPr>
            <w:rFonts w:ascii="Times New Roman" w:hAnsi="Times New Roman" w:cs="Times New Roman"/>
            <w:sz w:val="28"/>
            <w:szCs w:val="28"/>
          </w:rPr>
          <w:t xml:space="preserve">определен </w:t>
        </w:r>
      </w:ins>
      <w:r>
        <w:rPr>
          <w:rFonts w:ascii="Times New Roman" w:hAnsi="Times New Roman" w:cs="Times New Roman"/>
          <w:sz w:val="28"/>
          <w:szCs w:val="28"/>
        </w:rPr>
        <w:t xml:space="preserve">сегмент учебных процессов факультета </w:t>
      </w:r>
      <w:r w:rsidR="0007047A" w:rsidRPr="0007047A">
        <w:rPr>
          <w:rFonts w:ascii="Times New Roman" w:hAnsi="Times New Roman" w:cs="Times New Roman"/>
          <w:sz w:val="28"/>
          <w:szCs w:val="28"/>
        </w:rPr>
        <w:t>инжиниринга и информационных технологий</w:t>
      </w:r>
      <w:r w:rsidR="00B26484">
        <w:rPr>
          <w:rFonts w:ascii="Times New Roman" w:hAnsi="Times New Roman" w:cs="Times New Roman"/>
          <w:sz w:val="28"/>
          <w:szCs w:val="28"/>
        </w:rPr>
        <w:t>.</w:t>
      </w:r>
      <w:r w:rsidR="004028BA">
        <w:rPr>
          <w:rFonts w:ascii="Times New Roman" w:hAnsi="Times New Roman" w:cs="Times New Roman"/>
          <w:sz w:val="28"/>
          <w:szCs w:val="28"/>
        </w:rPr>
        <w:t xml:space="preserve"> </w:t>
      </w:r>
      <w:r w:rsidR="00B26484" w:rsidRPr="00B26484">
        <w:rPr>
          <w:rFonts w:ascii="Times New Roman" w:hAnsi="Times New Roman" w:cs="Times New Roman"/>
          <w:sz w:val="28"/>
          <w:szCs w:val="28"/>
        </w:rPr>
        <w:t>В рамках</w:t>
      </w:r>
      <w:r w:rsidR="00B26484">
        <w:rPr>
          <w:rFonts w:ascii="Times New Roman" w:hAnsi="Times New Roman" w:cs="Times New Roman"/>
          <w:sz w:val="28"/>
          <w:szCs w:val="28"/>
        </w:rPr>
        <w:t xml:space="preserve"> данного факультета </w:t>
      </w:r>
      <w:r w:rsidR="00B26484" w:rsidRPr="00B26484">
        <w:rPr>
          <w:rFonts w:ascii="Times New Roman" w:hAnsi="Times New Roman" w:cs="Times New Roman"/>
          <w:sz w:val="28"/>
          <w:szCs w:val="28"/>
        </w:rPr>
        <w:t xml:space="preserve">в </w:t>
      </w:r>
      <w:r w:rsidR="00B26484">
        <w:rPr>
          <w:rFonts w:ascii="Times New Roman" w:hAnsi="Times New Roman" w:cs="Times New Roman"/>
          <w:sz w:val="28"/>
          <w:szCs w:val="28"/>
        </w:rPr>
        <w:t>КНУ</w:t>
      </w:r>
      <w:r w:rsidR="00B26484" w:rsidRPr="00B26484">
        <w:rPr>
          <w:rFonts w:ascii="Times New Roman" w:hAnsi="Times New Roman" w:cs="Times New Roman"/>
          <w:sz w:val="28"/>
          <w:szCs w:val="28"/>
        </w:rPr>
        <w:t xml:space="preserve"> по европейским стандартам реализуются три образовательные программы:</w:t>
      </w:r>
    </w:p>
    <w:p w14:paraId="67116D83" w14:textId="322EF2CF" w:rsidR="00B26484" w:rsidRPr="00B26484" w:rsidRDefault="00B26484" w:rsidP="00B26484">
      <w:pPr>
        <w:pStyle w:val="a3"/>
        <w:numPr>
          <w:ilvl w:val="0"/>
          <w:numId w:val="12"/>
        </w:numPr>
        <w:rPr>
          <w:rFonts w:ascii="Times New Roman" w:hAnsi="Times New Roman" w:cs="Times New Roman"/>
          <w:sz w:val="28"/>
          <w:szCs w:val="28"/>
        </w:rPr>
      </w:pPr>
      <w:r w:rsidRPr="00B26484">
        <w:rPr>
          <w:rFonts w:ascii="Times New Roman" w:hAnsi="Times New Roman" w:cs="Times New Roman"/>
          <w:sz w:val="28"/>
          <w:szCs w:val="28"/>
        </w:rPr>
        <w:t>«Информационный инжиниринг в экономике</w:t>
      </w:r>
      <w:r w:rsidR="004028BA">
        <w:rPr>
          <w:rFonts w:ascii="Times New Roman" w:hAnsi="Times New Roman" w:cs="Times New Roman"/>
          <w:sz w:val="28"/>
          <w:szCs w:val="28"/>
        </w:rPr>
        <w:t>»</w:t>
      </w:r>
      <w:r w:rsidRPr="00B26484">
        <w:rPr>
          <w:rFonts w:ascii="Times New Roman" w:hAnsi="Times New Roman" w:cs="Times New Roman"/>
          <w:sz w:val="28"/>
          <w:szCs w:val="28"/>
        </w:rPr>
        <w:t>;</w:t>
      </w:r>
    </w:p>
    <w:p w14:paraId="22A32BCF" w14:textId="742B5883" w:rsidR="00B26484" w:rsidRPr="00B26484" w:rsidRDefault="00B26484" w:rsidP="00B26484">
      <w:pPr>
        <w:pStyle w:val="a3"/>
        <w:numPr>
          <w:ilvl w:val="0"/>
          <w:numId w:val="12"/>
        </w:numPr>
        <w:rPr>
          <w:rFonts w:ascii="Times New Roman" w:hAnsi="Times New Roman" w:cs="Times New Roman"/>
          <w:sz w:val="28"/>
          <w:szCs w:val="28"/>
        </w:rPr>
      </w:pPr>
      <w:r w:rsidRPr="00B26484">
        <w:rPr>
          <w:rFonts w:ascii="Times New Roman" w:hAnsi="Times New Roman" w:cs="Times New Roman"/>
          <w:sz w:val="28"/>
          <w:szCs w:val="28"/>
        </w:rPr>
        <w:t>«Телематика»;</w:t>
      </w:r>
    </w:p>
    <w:p w14:paraId="62D45C5D" w14:textId="03BA19CA" w:rsidR="00B26484" w:rsidRDefault="00B26484" w:rsidP="00B26484">
      <w:pPr>
        <w:pStyle w:val="a3"/>
        <w:numPr>
          <w:ilvl w:val="0"/>
          <w:numId w:val="12"/>
        </w:numPr>
        <w:rPr>
          <w:rFonts w:ascii="Times New Roman" w:hAnsi="Times New Roman" w:cs="Times New Roman"/>
          <w:sz w:val="28"/>
          <w:szCs w:val="28"/>
        </w:rPr>
      </w:pPr>
      <w:r w:rsidRPr="00B26484">
        <w:rPr>
          <w:rFonts w:ascii="Times New Roman" w:hAnsi="Times New Roman" w:cs="Times New Roman"/>
          <w:sz w:val="28"/>
          <w:szCs w:val="28"/>
        </w:rPr>
        <w:t>«</w:t>
      </w:r>
      <w:proofErr w:type="spellStart"/>
      <w:r w:rsidRPr="00B26484">
        <w:rPr>
          <w:rFonts w:ascii="Times New Roman" w:hAnsi="Times New Roman" w:cs="Times New Roman"/>
          <w:sz w:val="28"/>
          <w:szCs w:val="28"/>
        </w:rPr>
        <w:t>Mobile</w:t>
      </w:r>
      <w:proofErr w:type="spellEnd"/>
      <w:r w:rsidRPr="00B26484">
        <w:rPr>
          <w:rFonts w:ascii="Times New Roman" w:hAnsi="Times New Roman" w:cs="Times New Roman"/>
          <w:sz w:val="28"/>
          <w:szCs w:val="28"/>
        </w:rPr>
        <w:t xml:space="preserve"> </w:t>
      </w:r>
      <w:proofErr w:type="spellStart"/>
      <w:r w:rsidRPr="00B26484">
        <w:rPr>
          <w:rFonts w:ascii="Times New Roman" w:hAnsi="Times New Roman" w:cs="Times New Roman"/>
          <w:sz w:val="28"/>
          <w:szCs w:val="28"/>
        </w:rPr>
        <w:t>computing</w:t>
      </w:r>
      <w:proofErr w:type="spellEnd"/>
      <w:r w:rsidRPr="00B26484">
        <w:rPr>
          <w:rFonts w:ascii="Times New Roman" w:hAnsi="Times New Roman" w:cs="Times New Roman"/>
          <w:sz w:val="28"/>
          <w:szCs w:val="28"/>
        </w:rPr>
        <w:t>»</w:t>
      </w:r>
      <w:r>
        <w:rPr>
          <w:rFonts w:ascii="Times New Roman" w:hAnsi="Times New Roman" w:cs="Times New Roman"/>
          <w:sz w:val="28"/>
          <w:szCs w:val="28"/>
        </w:rPr>
        <w:t>;</w:t>
      </w:r>
    </w:p>
    <w:p w14:paraId="66DB71C3" w14:textId="7E01E808" w:rsidR="00435C78" w:rsidRDefault="006F7D51" w:rsidP="00B26484">
      <w:pPr>
        <w:rPr>
          <w:rFonts w:ascii="Times New Roman" w:hAnsi="Times New Roman" w:cs="Times New Roman"/>
          <w:sz w:val="28"/>
          <w:szCs w:val="28"/>
        </w:rPr>
      </w:pPr>
      <w:r>
        <w:rPr>
          <w:rFonts w:ascii="Times New Roman" w:hAnsi="Times New Roman" w:cs="Times New Roman"/>
          <w:sz w:val="28"/>
          <w:szCs w:val="28"/>
        </w:rPr>
        <w:t xml:space="preserve">При дальнейшей сегментации сферы применения прикладной работы, описанной в данном дипломном проекте, была рассмотрена </w:t>
      </w:r>
      <w:r w:rsidR="00B26484">
        <w:rPr>
          <w:rFonts w:ascii="Times New Roman" w:hAnsi="Times New Roman" w:cs="Times New Roman"/>
          <w:sz w:val="28"/>
          <w:szCs w:val="28"/>
        </w:rPr>
        <w:t>образовательн</w:t>
      </w:r>
      <w:r>
        <w:rPr>
          <w:rFonts w:ascii="Times New Roman" w:hAnsi="Times New Roman" w:cs="Times New Roman"/>
          <w:sz w:val="28"/>
          <w:szCs w:val="28"/>
        </w:rPr>
        <w:t>ая</w:t>
      </w:r>
      <w:r w:rsidR="00B26484">
        <w:rPr>
          <w:rFonts w:ascii="Times New Roman" w:hAnsi="Times New Roman" w:cs="Times New Roman"/>
          <w:sz w:val="28"/>
          <w:szCs w:val="28"/>
        </w:rPr>
        <w:t xml:space="preserve"> </w:t>
      </w:r>
      <w:r w:rsidR="00B26484">
        <w:rPr>
          <w:rFonts w:ascii="Times New Roman" w:hAnsi="Times New Roman" w:cs="Times New Roman"/>
          <w:sz w:val="28"/>
          <w:szCs w:val="28"/>
        </w:rPr>
        <w:lastRenderedPageBreak/>
        <w:t>программ</w:t>
      </w:r>
      <w:r>
        <w:rPr>
          <w:rFonts w:ascii="Times New Roman" w:hAnsi="Times New Roman" w:cs="Times New Roman"/>
          <w:sz w:val="28"/>
          <w:szCs w:val="28"/>
        </w:rPr>
        <w:t>а</w:t>
      </w:r>
      <w:r w:rsidR="00B26484">
        <w:rPr>
          <w:rFonts w:ascii="Times New Roman" w:hAnsi="Times New Roman" w:cs="Times New Roman"/>
          <w:sz w:val="28"/>
          <w:szCs w:val="28"/>
        </w:rPr>
        <w:t xml:space="preserve"> «Телематика». </w:t>
      </w:r>
      <w:r w:rsidR="00B26484" w:rsidRPr="00B26484">
        <w:rPr>
          <w:rFonts w:ascii="Times New Roman" w:hAnsi="Times New Roman" w:cs="Times New Roman"/>
          <w:sz w:val="28"/>
          <w:szCs w:val="28"/>
        </w:rPr>
        <w:t xml:space="preserve">Основной принцип телематики — виртуализация и интеллектуализация </w:t>
      </w:r>
      <w:ins w:id="38" w:author="Кан В.В." w:date="2021-04-21T22:03:00Z">
        <w:r w:rsidR="001E2A44">
          <w:rPr>
            <w:rFonts w:ascii="Times New Roman" w:hAnsi="Times New Roman" w:cs="Times New Roman"/>
            <w:sz w:val="28"/>
            <w:szCs w:val="28"/>
          </w:rPr>
          <w:t xml:space="preserve">дистанционного </w:t>
        </w:r>
      </w:ins>
      <w:r w:rsidR="00B26484" w:rsidRPr="00B26484">
        <w:rPr>
          <w:rFonts w:ascii="Times New Roman" w:hAnsi="Times New Roman" w:cs="Times New Roman"/>
          <w:sz w:val="28"/>
          <w:szCs w:val="28"/>
        </w:rPr>
        <w:t>управления бизнес-процессами в различных сферах.</w:t>
      </w:r>
      <w:r w:rsidR="004028BA">
        <w:rPr>
          <w:rFonts w:ascii="Times New Roman" w:hAnsi="Times New Roman" w:cs="Times New Roman"/>
          <w:sz w:val="28"/>
          <w:szCs w:val="28"/>
        </w:rPr>
        <w:t xml:space="preserve"> </w:t>
      </w:r>
    </w:p>
    <w:p w14:paraId="1CD3D811" w14:textId="42FFB54F" w:rsidR="004028BA" w:rsidRDefault="004028BA" w:rsidP="00B26484">
      <w:pPr>
        <w:rPr>
          <w:rFonts w:ascii="Times New Roman" w:hAnsi="Times New Roman" w:cs="Times New Roman"/>
          <w:sz w:val="28"/>
          <w:szCs w:val="28"/>
        </w:rPr>
      </w:pPr>
      <w:r>
        <w:rPr>
          <w:rFonts w:ascii="Times New Roman" w:hAnsi="Times New Roman" w:cs="Times New Roman"/>
          <w:sz w:val="28"/>
          <w:szCs w:val="28"/>
        </w:rPr>
        <w:t>Основные модули:</w:t>
      </w:r>
    </w:p>
    <w:p w14:paraId="50FB0ACE"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Программирование</w:t>
      </w:r>
    </w:p>
    <w:p w14:paraId="49DA5641"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Базы данных</w:t>
      </w:r>
    </w:p>
    <w:p w14:paraId="582BD826"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Инженерия IT-проектов</w:t>
      </w:r>
    </w:p>
    <w:p w14:paraId="25101029"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 xml:space="preserve">Мобильное </w:t>
      </w:r>
      <w:proofErr w:type="spellStart"/>
      <w:r w:rsidRPr="004028BA">
        <w:rPr>
          <w:rFonts w:ascii="Times New Roman" w:hAnsi="Times New Roman" w:cs="Times New Roman"/>
          <w:sz w:val="28"/>
          <w:szCs w:val="28"/>
        </w:rPr>
        <w:t>Web</w:t>
      </w:r>
      <w:proofErr w:type="spellEnd"/>
      <w:r w:rsidRPr="004028BA">
        <w:rPr>
          <w:rFonts w:ascii="Times New Roman" w:hAnsi="Times New Roman" w:cs="Times New Roman"/>
          <w:sz w:val="28"/>
          <w:szCs w:val="28"/>
        </w:rPr>
        <w:t>-приложение</w:t>
      </w:r>
    </w:p>
    <w:p w14:paraId="7448AD03"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Автоматика и телематика</w:t>
      </w:r>
    </w:p>
    <w:p w14:paraId="23224E2B" w14:textId="77777777"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Связь, мультимедиа, безопасность</w:t>
      </w:r>
    </w:p>
    <w:p w14:paraId="6B1B7917" w14:textId="607BF430" w:rsidR="004028BA" w:rsidRPr="004028BA" w:rsidRDefault="004028BA" w:rsidP="004028BA">
      <w:pPr>
        <w:pStyle w:val="a3"/>
        <w:numPr>
          <w:ilvl w:val="0"/>
          <w:numId w:val="14"/>
        </w:numPr>
        <w:rPr>
          <w:rFonts w:ascii="Times New Roman" w:hAnsi="Times New Roman" w:cs="Times New Roman"/>
          <w:sz w:val="28"/>
          <w:szCs w:val="28"/>
        </w:rPr>
      </w:pPr>
      <w:r w:rsidRPr="004028BA">
        <w:rPr>
          <w:rFonts w:ascii="Times New Roman" w:hAnsi="Times New Roman" w:cs="Times New Roman"/>
          <w:sz w:val="28"/>
          <w:szCs w:val="28"/>
        </w:rPr>
        <w:t>Проектирование и моделирование бизнес</w:t>
      </w:r>
      <w:r>
        <w:rPr>
          <w:rFonts w:ascii="Times New Roman" w:hAnsi="Times New Roman" w:cs="Times New Roman"/>
          <w:sz w:val="28"/>
          <w:szCs w:val="28"/>
        </w:rPr>
        <w:t>-</w:t>
      </w:r>
      <w:r w:rsidRPr="004028BA">
        <w:rPr>
          <w:rFonts w:ascii="Times New Roman" w:hAnsi="Times New Roman" w:cs="Times New Roman"/>
          <w:sz w:val="28"/>
          <w:szCs w:val="28"/>
        </w:rPr>
        <w:t>приложений</w:t>
      </w:r>
    </w:p>
    <w:p w14:paraId="157C192D" w14:textId="1CAE451A" w:rsidR="00B26484" w:rsidRDefault="006F7D51" w:rsidP="00B26484">
      <w:pPr>
        <w:rPr>
          <w:rFonts w:ascii="Times New Roman" w:hAnsi="Times New Roman" w:cs="Times New Roman"/>
          <w:sz w:val="28"/>
          <w:szCs w:val="28"/>
        </w:rPr>
      </w:pPr>
      <w:r>
        <w:rPr>
          <w:rFonts w:ascii="Times New Roman" w:hAnsi="Times New Roman" w:cs="Times New Roman"/>
          <w:sz w:val="28"/>
          <w:szCs w:val="28"/>
        </w:rPr>
        <w:t>В образовательной программе</w:t>
      </w:r>
      <w:r w:rsidR="00B26484">
        <w:rPr>
          <w:rFonts w:ascii="Times New Roman" w:hAnsi="Times New Roman" w:cs="Times New Roman"/>
          <w:sz w:val="28"/>
          <w:szCs w:val="28"/>
        </w:rPr>
        <w:t xml:space="preserve"> данной специальности в КНУ </w:t>
      </w:r>
      <w:r>
        <w:rPr>
          <w:rFonts w:ascii="Times New Roman" w:hAnsi="Times New Roman" w:cs="Times New Roman"/>
          <w:sz w:val="28"/>
          <w:szCs w:val="28"/>
        </w:rPr>
        <w:t>предусмотрены</w:t>
      </w:r>
      <w:r w:rsidR="00B26484">
        <w:rPr>
          <w:rFonts w:ascii="Times New Roman" w:hAnsi="Times New Roman" w:cs="Times New Roman"/>
          <w:sz w:val="28"/>
          <w:szCs w:val="28"/>
        </w:rPr>
        <w:t xml:space="preserve"> дисциплины </w:t>
      </w:r>
      <w:r w:rsidR="00B26484" w:rsidRPr="00F32E12">
        <w:rPr>
          <w:rFonts w:ascii="Times New Roman" w:hAnsi="Times New Roman" w:cs="Times New Roman"/>
          <w:sz w:val="28"/>
          <w:szCs w:val="28"/>
        </w:rPr>
        <w:t>«Программирование микроконтроллеров» и «Проектирование и разработка систем на микроконтроллерах»</w:t>
      </w:r>
      <w:r w:rsidR="00B26484">
        <w:rPr>
          <w:rFonts w:ascii="Times New Roman" w:hAnsi="Times New Roman" w:cs="Times New Roman"/>
          <w:sz w:val="28"/>
          <w:szCs w:val="28"/>
        </w:rPr>
        <w:t xml:space="preserve">. </w:t>
      </w:r>
      <w:r w:rsidR="00C57B53">
        <w:rPr>
          <w:rFonts w:ascii="Times New Roman" w:hAnsi="Times New Roman" w:cs="Times New Roman"/>
          <w:sz w:val="28"/>
          <w:szCs w:val="28"/>
        </w:rPr>
        <w:t>В контексте</w:t>
      </w:r>
      <w:r w:rsidR="00B26484">
        <w:rPr>
          <w:rFonts w:ascii="Times New Roman" w:hAnsi="Times New Roman" w:cs="Times New Roman"/>
          <w:sz w:val="28"/>
          <w:szCs w:val="28"/>
        </w:rPr>
        <w:t xml:space="preserve"> данных дисциплин студенты обучаются работе с микроконтроллерной подсистемой на базе </w:t>
      </w:r>
      <w:r w:rsidR="00A51B5F">
        <w:rPr>
          <w:rFonts w:ascii="Times New Roman" w:hAnsi="Times New Roman" w:cs="Times New Roman"/>
          <w:sz w:val="28"/>
          <w:szCs w:val="28"/>
        </w:rPr>
        <w:t xml:space="preserve">платформы </w:t>
      </w:r>
      <w:r w:rsidR="00B26484">
        <w:rPr>
          <w:rFonts w:ascii="Times New Roman" w:hAnsi="Times New Roman" w:cs="Times New Roman"/>
          <w:sz w:val="28"/>
          <w:szCs w:val="28"/>
          <w:lang w:val="en-US"/>
        </w:rPr>
        <w:t>Arduin</w:t>
      </w:r>
      <w:r w:rsidR="00943F63">
        <w:rPr>
          <w:rFonts w:ascii="Times New Roman" w:hAnsi="Times New Roman" w:cs="Times New Roman"/>
          <w:sz w:val="28"/>
          <w:szCs w:val="28"/>
          <w:lang w:val="en-US"/>
        </w:rPr>
        <w:t>o</w:t>
      </w:r>
      <w:r w:rsidR="00C57B53">
        <w:rPr>
          <w:rFonts w:ascii="Times New Roman" w:hAnsi="Times New Roman" w:cs="Times New Roman"/>
          <w:sz w:val="28"/>
          <w:szCs w:val="28"/>
        </w:rPr>
        <w:t>, а также применяют полученные знания по работе с базами данных.</w:t>
      </w:r>
    </w:p>
    <w:p w14:paraId="1EB3A39C" w14:textId="2213F379" w:rsidR="00A51B5F" w:rsidRDefault="00A51B5F" w:rsidP="00B26484">
      <w:pPr>
        <w:rPr>
          <w:rFonts w:ascii="Times New Roman" w:hAnsi="Times New Roman" w:cs="Times New Roman"/>
          <w:sz w:val="28"/>
          <w:szCs w:val="28"/>
        </w:rPr>
      </w:pPr>
      <w:r>
        <w:rPr>
          <w:rFonts w:ascii="Times New Roman" w:hAnsi="Times New Roman" w:cs="Times New Roman"/>
          <w:sz w:val="28"/>
          <w:szCs w:val="28"/>
        </w:rPr>
        <w:t xml:space="preserve">Платформа </w:t>
      </w:r>
      <w:r>
        <w:rPr>
          <w:rFonts w:ascii="Times New Roman" w:hAnsi="Times New Roman" w:cs="Times New Roman"/>
          <w:sz w:val="28"/>
          <w:szCs w:val="28"/>
          <w:lang w:val="en-US"/>
        </w:rPr>
        <w:t>Arduino</w:t>
      </w:r>
      <w:r w:rsidRPr="00A51B5F">
        <w:rPr>
          <w:rFonts w:ascii="Times New Roman" w:hAnsi="Times New Roman" w:cs="Times New Roman"/>
          <w:sz w:val="28"/>
          <w:szCs w:val="28"/>
        </w:rPr>
        <w:t xml:space="preserve"> – это инструмент для проектирования электронных</w:t>
      </w:r>
      <w:r w:rsidR="00C57B53">
        <w:rPr>
          <w:rFonts w:ascii="Times New Roman" w:hAnsi="Times New Roman" w:cs="Times New Roman"/>
          <w:sz w:val="28"/>
          <w:szCs w:val="28"/>
        </w:rPr>
        <w:t xml:space="preserve"> </w:t>
      </w:r>
      <w:r w:rsidRPr="00A51B5F">
        <w:rPr>
          <w:rFonts w:ascii="Times New Roman" w:hAnsi="Times New Roman" w:cs="Times New Roman"/>
          <w:sz w:val="28"/>
          <w:szCs w:val="28"/>
        </w:rPr>
        <w:t>устройств</w:t>
      </w:r>
      <w:r w:rsidR="00C57B53">
        <w:rPr>
          <w:rFonts w:ascii="Times New Roman" w:hAnsi="Times New Roman" w:cs="Times New Roman"/>
          <w:sz w:val="28"/>
          <w:szCs w:val="28"/>
        </w:rPr>
        <w:t>,</w:t>
      </w:r>
      <w:r w:rsidRPr="00A51B5F">
        <w:rPr>
          <w:rFonts w:ascii="Times New Roman" w:hAnsi="Times New Roman" w:cs="Times New Roman"/>
          <w:sz w:val="28"/>
          <w:szCs w:val="28"/>
        </w:rPr>
        <w:t xml:space="preserve"> более плотно взаимодействующих с окружающей физической средой, чем стандартные персональные компьютеры, которые фактически не выходят за рамки виртуальности</w:t>
      </w:r>
      <w:r>
        <w:rPr>
          <w:rFonts w:ascii="Times New Roman" w:hAnsi="Times New Roman" w:cs="Times New Roman"/>
          <w:sz w:val="28"/>
          <w:szCs w:val="28"/>
        </w:rPr>
        <w:t xml:space="preserve">.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применяется для создания электронных устройств с возможностью приема сигналов от различных цифровых и аналоговых датчиков, которые могут быть подключены к нему, и управления различными исполнительными устройствами.</w:t>
      </w:r>
      <w:r>
        <w:rPr>
          <w:rFonts w:ascii="Times New Roman" w:hAnsi="Times New Roman" w:cs="Times New Roman"/>
          <w:sz w:val="28"/>
          <w:szCs w:val="28"/>
        </w:rPr>
        <w:t xml:space="preserve"> </w:t>
      </w:r>
    </w:p>
    <w:p w14:paraId="4E6E7000" w14:textId="77777777" w:rsidR="00A51B5F" w:rsidRDefault="00A51B5F" w:rsidP="00B26484">
      <w:pPr>
        <w:rPr>
          <w:rFonts w:ascii="Times New Roman" w:hAnsi="Times New Roman" w:cs="Times New Roman"/>
          <w:sz w:val="28"/>
          <w:szCs w:val="28"/>
        </w:rPr>
      </w:pPr>
      <w:r>
        <w:rPr>
          <w:rFonts w:ascii="Times New Roman" w:hAnsi="Times New Roman" w:cs="Times New Roman"/>
          <w:sz w:val="28"/>
          <w:szCs w:val="28"/>
        </w:rPr>
        <w:t xml:space="preserve">Широкое применение данной платформы обусловлено рядом немаловажных факторов: </w:t>
      </w:r>
    </w:p>
    <w:p w14:paraId="5B73A6E8" w14:textId="7622623C" w:rsidR="00A51B5F" w:rsidRDefault="00A51B5F" w:rsidP="00A51B5F">
      <w:pPr>
        <w:pStyle w:val="a3"/>
        <w:numPr>
          <w:ilvl w:val="0"/>
          <w:numId w:val="15"/>
        </w:numPr>
        <w:rPr>
          <w:rFonts w:ascii="Times New Roman" w:hAnsi="Times New Roman" w:cs="Times New Roman"/>
          <w:sz w:val="28"/>
          <w:szCs w:val="28"/>
        </w:rPr>
      </w:pPr>
      <w:r w:rsidRPr="00A51B5F">
        <w:rPr>
          <w:rFonts w:ascii="Times New Roman" w:hAnsi="Times New Roman" w:cs="Times New Roman"/>
          <w:sz w:val="28"/>
          <w:szCs w:val="28"/>
        </w:rPr>
        <w:t xml:space="preserve">Низкая стоимость – платы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относительно дешевы по сравнению с другими платформами. Самая недорогая версия модуля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может быть собрана вручную, а некоторые даже готовые модули стоят меньше 50 долларов</w:t>
      </w:r>
      <w:r>
        <w:rPr>
          <w:rFonts w:ascii="Times New Roman" w:hAnsi="Times New Roman" w:cs="Times New Roman"/>
          <w:sz w:val="28"/>
          <w:szCs w:val="28"/>
        </w:rPr>
        <w:t>;</w:t>
      </w:r>
    </w:p>
    <w:p w14:paraId="0CEDE6CB" w14:textId="201F9AD9" w:rsidR="00A51B5F" w:rsidRDefault="00A51B5F" w:rsidP="00A51B5F">
      <w:pPr>
        <w:pStyle w:val="a3"/>
        <w:numPr>
          <w:ilvl w:val="0"/>
          <w:numId w:val="15"/>
        </w:numPr>
        <w:rPr>
          <w:rFonts w:ascii="Times New Roman" w:hAnsi="Times New Roman" w:cs="Times New Roman"/>
          <w:sz w:val="28"/>
          <w:szCs w:val="28"/>
        </w:rPr>
      </w:pPr>
      <w:proofErr w:type="gramStart"/>
      <w:r w:rsidRPr="00A51B5F">
        <w:rPr>
          <w:rFonts w:ascii="Times New Roman" w:hAnsi="Times New Roman" w:cs="Times New Roman"/>
          <w:sz w:val="28"/>
          <w:szCs w:val="28"/>
        </w:rPr>
        <w:t>Кросс-</w:t>
      </w:r>
      <w:proofErr w:type="spellStart"/>
      <w:r w:rsidRPr="00A51B5F">
        <w:rPr>
          <w:rFonts w:ascii="Times New Roman" w:hAnsi="Times New Roman" w:cs="Times New Roman"/>
          <w:sz w:val="28"/>
          <w:szCs w:val="28"/>
        </w:rPr>
        <w:t>платформенность</w:t>
      </w:r>
      <w:proofErr w:type="spellEnd"/>
      <w:proofErr w:type="gramEnd"/>
      <w:r w:rsidRPr="00A51B5F">
        <w:rPr>
          <w:rFonts w:ascii="Times New Roman" w:hAnsi="Times New Roman" w:cs="Times New Roman"/>
          <w:sz w:val="28"/>
          <w:szCs w:val="28"/>
        </w:rPr>
        <w:t xml:space="preserve"> – программное обеспечение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работает под ОС </w:t>
      </w:r>
      <w:proofErr w:type="spellStart"/>
      <w:r w:rsidRPr="00A51B5F">
        <w:rPr>
          <w:rFonts w:ascii="Times New Roman" w:hAnsi="Times New Roman" w:cs="Times New Roman"/>
          <w:sz w:val="28"/>
          <w:szCs w:val="28"/>
        </w:rPr>
        <w:t>Windows</w:t>
      </w:r>
      <w:proofErr w:type="spellEnd"/>
      <w:r w:rsidRPr="00A51B5F">
        <w:rPr>
          <w:rFonts w:ascii="Times New Roman" w:hAnsi="Times New Roman" w:cs="Times New Roman"/>
          <w:sz w:val="28"/>
          <w:szCs w:val="28"/>
        </w:rPr>
        <w:t xml:space="preserve">, </w:t>
      </w:r>
      <w:proofErr w:type="spellStart"/>
      <w:r w:rsidRPr="00A51B5F">
        <w:rPr>
          <w:rFonts w:ascii="Times New Roman" w:hAnsi="Times New Roman" w:cs="Times New Roman"/>
          <w:sz w:val="28"/>
          <w:szCs w:val="28"/>
        </w:rPr>
        <w:t>Macintosh</w:t>
      </w:r>
      <w:proofErr w:type="spellEnd"/>
      <w:r w:rsidRPr="00A51B5F">
        <w:rPr>
          <w:rFonts w:ascii="Times New Roman" w:hAnsi="Times New Roman" w:cs="Times New Roman"/>
          <w:sz w:val="28"/>
          <w:szCs w:val="28"/>
        </w:rPr>
        <w:t xml:space="preserve"> OSX и </w:t>
      </w:r>
      <w:proofErr w:type="spellStart"/>
      <w:r w:rsidRPr="00A51B5F">
        <w:rPr>
          <w:rFonts w:ascii="Times New Roman" w:hAnsi="Times New Roman" w:cs="Times New Roman"/>
          <w:sz w:val="28"/>
          <w:szCs w:val="28"/>
        </w:rPr>
        <w:t>Linux</w:t>
      </w:r>
      <w:proofErr w:type="spellEnd"/>
      <w:r>
        <w:rPr>
          <w:rFonts w:ascii="Times New Roman" w:hAnsi="Times New Roman" w:cs="Times New Roman"/>
          <w:sz w:val="28"/>
          <w:szCs w:val="28"/>
        </w:rPr>
        <w:t>;</w:t>
      </w:r>
    </w:p>
    <w:p w14:paraId="778444D4" w14:textId="7B30C436" w:rsidR="00A51B5F" w:rsidRDefault="00A51B5F" w:rsidP="00A51B5F">
      <w:pPr>
        <w:pStyle w:val="a3"/>
        <w:numPr>
          <w:ilvl w:val="0"/>
          <w:numId w:val="15"/>
        </w:numPr>
        <w:rPr>
          <w:rFonts w:ascii="Times New Roman" w:hAnsi="Times New Roman" w:cs="Times New Roman"/>
          <w:sz w:val="28"/>
          <w:szCs w:val="28"/>
        </w:rPr>
      </w:pPr>
      <w:r w:rsidRPr="00A51B5F">
        <w:rPr>
          <w:rFonts w:ascii="Times New Roman" w:hAnsi="Times New Roman" w:cs="Times New Roman"/>
          <w:sz w:val="28"/>
          <w:szCs w:val="28"/>
        </w:rPr>
        <w:t xml:space="preserve">Простая и понятная среда программирования – среда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подходит как для начинающих пользователей, так и для опытных.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основана на среде программирования </w:t>
      </w:r>
      <w:proofErr w:type="spellStart"/>
      <w:r w:rsidRPr="00A51B5F">
        <w:rPr>
          <w:rFonts w:ascii="Times New Roman" w:hAnsi="Times New Roman" w:cs="Times New Roman"/>
          <w:sz w:val="28"/>
          <w:szCs w:val="28"/>
        </w:rPr>
        <w:t>Processing</w:t>
      </w:r>
      <w:proofErr w:type="spellEnd"/>
      <w:r w:rsidRPr="00A51B5F">
        <w:rPr>
          <w:rFonts w:ascii="Times New Roman" w:hAnsi="Times New Roman" w:cs="Times New Roman"/>
          <w:sz w:val="28"/>
          <w:szCs w:val="28"/>
        </w:rPr>
        <w:t xml:space="preserve">, что очень удобно для </w:t>
      </w:r>
      <w:proofErr w:type="gramStart"/>
      <w:r w:rsidRPr="00A51B5F">
        <w:rPr>
          <w:rFonts w:ascii="Times New Roman" w:hAnsi="Times New Roman" w:cs="Times New Roman"/>
          <w:sz w:val="28"/>
          <w:szCs w:val="28"/>
        </w:rPr>
        <w:t>преподавателей ,</w:t>
      </w:r>
      <w:proofErr w:type="gramEnd"/>
      <w:r w:rsidRPr="00A51B5F">
        <w:rPr>
          <w:rFonts w:ascii="Times New Roman" w:hAnsi="Times New Roman" w:cs="Times New Roman"/>
          <w:sz w:val="28"/>
          <w:szCs w:val="28"/>
        </w:rPr>
        <w:t xml:space="preserve"> так как студенты работающие с данной средой будут знакомы и с </w:t>
      </w:r>
      <w:proofErr w:type="spellStart"/>
      <w:r w:rsidRPr="00A51B5F">
        <w:rPr>
          <w:rFonts w:ascii="Times New Roman" w:hAnsi="Times New Roman" w:cs="Times New Roman"/>
          <w:sz w:val="28"/>
          <w:szCs w:val="28"/>
        </w:rPr>
        <w:t>Arduino</w:t>
      </w:r>
      <w:proofErr w:type="spellEnd"/>
      <w:r>
        <w:rPr>
          <w:rFonts w:ascii="Times New Roman" w:hAnsi="Times New Roman" w:cs="Times New Roman"/>
          <w:sz w:val="28"/>
          <w:szCs w:val="28"/>
        </w:rPr>
        <w:t>;</w:t>
      </w:r>
    </w:p>
    <w:p w14:paraId="208202B4" w14:textId="2BEF259B" w:rsidR="00A51B5F" w:rsidRDefault="00A51B5F" w:rsidP="0023718A">
      <w:pPr>
        <w:pStyle w:val="a3"/>
        <w:numPr>
          <w:ilvl w:val="0"/>
          <w:numId w:val="15"/>
        </w:numPr>
        <w:rPr>
          <w:rFonts w:ascii="Times New Roman" w:hAnsi="Times New Roman" w:cs="Times New Roman"/>
          <w:sz w:val="28"/>
          <w:szCs w:val="28"/>
        </w:rPr>
      </w:pPr>
      <w:r w:rsidRPr="00A51B5F">
        <w:rPr>
          <w:rFonts w:ascii="Times New Roman" w:hAnsi="Times New Roman" w:cs="Times New Roman"/>
          <w:sz w:val="28"/>
          <w:szCs w:val="28"/>
        </w:rPr>
        <w:t xml:space="preserve">Программное обеспечение с возможностью расширения и открытым исходным текстом – ПО </w:t>
      </w:r>
      <w:proofErr w:type="spellStart"/>
      <w:r w:rsidRPr="00A51B5F">
        <w:rPr>
          <w:rFonts w:ascii="Times New Roman" w:hAnsi="Times New Roman" w:cs="Times New Roman"/>
          <w:sz w:val="28"/>
          <w:szCs w:val="28"/>
        </w:rPr>
        <w:t>Arduino</w:t>
      </w:r>
      <w:proofErr w:type="spellEnd"/>
      <w:r w:rsidRPr="00A51B5F">
        <w:rPr>
          <w:rFonts w:ascii="Times New Roman" w:hAnsi="Times New Roman" w:cs="Times New Roman"/>
          <w:sz w:val="28"/>
          <w:szCs w:val="28"/>
        </w:rPr>
        <w:t xml:space="preserve"> выпускается как инструмент, который </w:t>
      </w:r>
      <w:r w:rsidRPr="00A51B5F">
        <w:rPr>
          <w:rFonts w:ascii="Times New Roman" w:hAnsi="Times New Roman" w:cs="Times New Roman"/>
          <w:sz w:val="28"/>
          <w:szCs w:val="28"/>
        </w:rPr>
        <w:lastRenderedPageBreak/>
        <w:t>может быть дополнен пользователями. Язык может дополняться библиотеками C++</w:t>
      </w:r>
      <w:r>
        <w:rPr>
          <w:rFonts w:ascii="Times New Roman" w:hAnsi="Times New Roman" w:cs="Times New Roman"/>
          <w:sz w:val="28"/>
          <w:szCs w:val="28"/>
        </w:rPr>
        <w:t>;</w:t>
      </w:r>
    </w:p>
    <w:p w14:paraId="1BF12799" w14:textId="1D555461" w:rsidR="00A51B5F" w:rsidRDefault="00C57B53" w:rsidP="00B26484">
      <w:pPr>
        <w:rPr>
          <w:rFonts w:ascii="Times New Roman" w:hAnsi="Times New Roman" w:cs="Times New Roman"/>
          <w:sz w:val="28"/>
          <w:szCs w:val="28"/>
        </w:rPr>
      </w:pPr>
      <w:r>
        <w:rPr>
          <w:rFonts w:ascii="Times New Roman" w:hAnsi="Times New Roman" w:cs="Times New Roman"/>
          <w:sz w:val="28"/>
          <w:szCs w:val="28"/>
        </w:rPr>
        <w:t>В виду перечисленных факторов данная платформа является идеальным инструментом для изучения систем на базе микроконтроллеров, а также для работы с различного типа датчиками, такими как датчик звука, датчик света, метео-датчик и т.д. При работе с данной платформой возникает необходи</w:t>
      </w:r>
      <w:r w:rsidR="00140366">
        <w:rPr>
          <w:rFonts w:ascii="Times New Roman" w:hAnsi="Times New Roman" w:cs="Times New Roman"/>
          <w:sz w:val="28"/>
          <w:szCs w:val="28"/>
        </w:rPr>
        <w:t>м</w:t>
      </w:r>
      <w:r>
        <w:rPr>
          <w:rFonts w:ascii="Times New Roman" w:hAnsi="Times New Roman" w:cs="Times New Roman"/>
          <w:sz w:val="28"/>
          <w:szCs w:val="28"/>
        </w:rPr>
        <w:t>о</w:t>
      </w:r>
      <w:r w:rsidR="00140366">
        <w:rPr>
          <w:rFonts w:ascii="Times New Roman" w:hAnsi="Times New Roman" w:cs="Times New Roman"/>
          <w:sz w:val="28"/>
          <w:szCs w:val="28"/>
        </w:rPr>
        <w:t>с</w:t>
      </w:r>
      <w:r>
        <w:rPr>
          <w:rFonts w:ascii="Times New Roman" w:hAnsi="Times New Roman" w:cs="Times New Roman"/>
          <w:sz w:val="28"/>
          <w:szCs w:val="28"/>
        </w:rPr>
        <w:t>ть хранения полученной от датчиков информации</w:t>
      </w:r>
      <w:r w:rsidR="00140366">
        <w:rPr>
          <w:rFonts w:ascii="Times New Roman" w:hAnsi="Times New Roman" w:cs="Times New Roman"/>
          <w:sz w:val="28"/>
          <w:szCs w:val="28"/>
        </w:rPr>
        <w:t xml:space="preserve"> для последующей аналитики. Так, появляется потребность в базе данных, которая будет играть роль хранилища для всей собранной с датчиков информации. </w:t>
      </w:r>
    </w:p>
    <w:p w14:paraId="6B00AA61" w14:textId="6F8C24AE" w:rsidR="00C57B53" w:rsidRDefault="00140366" w:rsidP="00B26484">
      <w:pPr>
        <w:rPr>
          <w:rFonts w:ascii="Times New Roman" w:hAnsi="Times New Roman" w:cs="Times New Roman"/>
          <w:sz w:val="28"/>
          <w:szCs w:val="28"/>
        </w:rPr>
      </w:pPr>
      <w:r>
        <w:rPr>
          <w:rFonts w:ascii="Times New Roman" w:hAnsi="Times New Roman" w:cs="Times New Roman"/>
          <w:sz w:val="28"/>
          <w:szCs w:val="28"/>
        </w:rPr>
        <w:t xml:space="preserve">В ходе выполнения задач по данным дисциплинам студентам необходимо разрабатывать нативные приложения, которые являются транзитной точкой между платформой </w:t>
      </w:r>
      <w:r>
        <w:rPr>
          <w:rFonts w:ascii="Times New Roman" w:hAnsi="Times New Roman" w:cs="Times New Roman"/>
          <w:sz w:val="28"/>
          <w:szCs w:val="28"/>
          <w:lang w:val="en-US"/>
        </w:rPr>
        <w:t>Arduino</w:t>
      </w:r>
      <w:r w:rsidRPr="00140366">
        <w:rPr>
          <w:rFonts w:ascii="Times New Roman" w:hAnsi="Times New Roman" w:cs="Times New Roman"/>
          <w:sz w:val="28"/>
          <w:szCs w:val="28"/>
        </w:rPr>
        <w:t xml:space="preserve"> </w:t>
      </w:r>
      <w:r>
        <w:rPr>
          <w:rFonts w:ascii="Times New Roman" w:hAnsi="Times New Roman" w:cs="Times New Roman"/>
          <w:sz w:val="28"/>
          <w:szCs w:val="28"/>
        </w:rPr>
        <w:t xml:space="preserve">и базой данных и способных </w:t>
      </w:r>
      <w:r w:rsidR="00517BA8">
        <w:rPr>
          <w:rFonts w:ascii="Times New Roman" w:hAnsi="Times New Roman" w:cs="Times New Roman"/>
          <w:sz w:val="28"/>
          <w:szCs w:val="28"/>
        </w:rPr>
        <w:t xml:space="preserve">обрабатывать и </w:t>
      </w:r>
      <w:r>
        <w:rPr>
          <w:rFonts w:ascii="Times New Roman" w:hAnsi="Times New Roman" w:cs="Times New Roman"/>
          <w:sz w:val="28"/>
          <w:szCs w:val="28"/>
        </w:rPr>
        <w:t xml:space="preserve">визуализировать полученную информацию в понятной графической форме. </w:t>
      </w:r>
      <w:r w:rsidR="00517BA8">
        <w:rPr>
          <w:rFonts w:ascii="Times New Roman" w:hAnsi="Times New Roman" w:cs="Times New Roman"/>
          <w:sz w:val="28"/>
          <w:szCs w:val="28"/>
        </w:rPr>
        <w:t>Именно эта часть образовательной программы</w:t>
      </w:r>
      <w:r w:rsidR="002055EA">
        <w:rPr>
          <w:rFonts w:ascii="Times New Roman" w:hAnsi="Times New Roman" w:cs="Times New Roman"/>
          <w:sz w:val="28"/>
          <w:szCs w:val="28"/>
        </w:rPr>
        <w:t xml:space="preserve"> по </w:t>
      </w:r>
      <w:r w:rsidR="00517BA8">
        <w:rPr>
          <w:rFonts w:ascii="Times New Roman" w:hAnsi="Times New Roman" w:cs="Times New Roman"/>
          <w:sz w:val="28"/>
          <w:szCs w:val="28"/>
        </w:rPr>
        <w:t>разработк</w:t>
      </w:r>
      <w:r w:rsidR="002055EA">
        <w:rPr>
          <w:rFonts w:ascii="Times New Roman" w:hAnsi="Times New Roman" w:cs="Times New Roman"/>
          <w:sz w:val="28"/>
          <w:szCs w:val="28"/>
        </w:rPr>
        <w:t>е</w:t>
      </w:r>
      <w:r w:rsidR="00517BA8">
        <w:rPr>
          <w:rFonts w:ascii="Times New Roman" w:hAnsi="Times New Roman" w:cs="Times New Roman"/>
          <w:sz w:val="28"/>
          <w:szCs w:val="28"/>
        </w:rPr>
        <w:t xml:space="preserve"> нативного приложения, связанного с микроконтроллерной подсистемой и базой данных в рамках данных дисциплин</w:t>
      </w:r>
      <w:r w:rsidR="002055EA">
        <w:rPr>
          <w:rFonts w:ascii="Times New Roman" w:hAnsi="Times New Roman" w:cs="Times New Roman"/>
          <w:sz w:val="28"/>
          <w:szCs w:val="28"/>
        </w:rPr>
        <w:t>,</w:t>
      </w:r>
      <w:r w:rsidR="00517BA8">
        <w:rPr>
          <w:rFonts w:ascii="Times New Roman" w:hAnsi="Times New Roman" w:cs="Times New Roman"/>
          <w:sz w:val="28"/>
          <w:szCs w:val="28"/>
        </w:rPr>
        <w:t xml:space="preserve"> и является тем сектором автоматизации, который был получен при детальной декомпозиции описанной бизнес-предметной области.</w:t>
      </w:r>
      <w:r w:rsidR="002055EA">
        <w:rPr>
          <w:rFonts w:ascii="Times New Roman" w:hAnsi="Times New Roman" w:cs="Times New Roman"/>
          <w:sz w:val="28"/>
          <w:szCs w:val="28"/>
        </w:rPr>
        <w:t xml:space="preserve"> </w:t>
      </w:r>
    </w:p>
    <w:p w14:paraId="696EA354" w14:textId="16588B64" w:rsidR="003257DE" w:rsidRDefault="003257DE" w:rsidP="00B26484">
      <w:pPr>
        <w:rPr>
          <w:rFonts w:ascii="Times New Roman" w:hAnsi="Times New Roman" w:cs="Times New Roman"/>
          <w:sz w:val="28"/>
          <w:szCs w:val="28"/>
        </w:rPr>
      </w:pPr>
      <w:r>
        <w:rPr>
          <w:rFonts w:ascii="Times New Roman" w:hAnsi="Times New Roman" w:cs="Times New Roman"/>
          <w:sz w:val="28"/>
          <w:szCs w:val="28"/>
        </w:rPr>
        <w:t xml:space="preserve">1.5 </w:t>
      </w:r>
      <w:r w:rsidRPr="003257DE">
        <w:rPr>
          <w:rFonts w:ascii="Times New Roman" w:hAnsi="Times New Roman" w:cs="Times New Roman"/>
          <w:sz w:val="28"/>
          <w:szCs w:val="28"/>
        </w:rPr>
        <w:tab/>
      </w:r>
      <w:r w:rsidRPr="003257DE">
        <w:rPr>
          <w:rFonts w:ascii="Times New Roman" w:hAnsi="Times New Roman" w:cs="Times New Roman"/>
          <w:b/>
          <w:bCs/>
          <w:sz w:val="28"/>
          <w:szCs w:val="28"/>
        </w:rPr>
        <w:t>Организационная структура бизнес-предметной области</w:t>
      </w:r>
    </w:p>
    <w:p w14:paraId="5470CF70" w14:textId="6D2CB975" w:rsidR="000D2939" w:rsidRDefault="000D2939" w:rsidP="003257DE">
      <w:pPr>
        <w:rPr>
          <w:rFonts w:ascii="Times New Roman" w:hAnsi="Times New Roman" w:cs="Times New Roman"/>
          <w:sz w:val="28"/>
          <w:szCs w:val="28"/>
        </w:rPr>
      </w:pPr>
      <w:r>
        <w:rPr>
          <w:rFonts w:ascii="Times New Roman" w:hAnsi="Times New Roman" w:cs="Times New Roman"/>
          <w:sz w:val="28"/>
          <w:szCs w:val="28"/>
        </w:rPr>
        <w:t xml:space="preserve">Организационная структура рассматриваемой бизнес-предметной области является линейной, что подразумевает иерархию. Иерархия может состоять из нескольких структурных ступеней в зависимости от деятельности компании. </w:t>
      </w:r>
      <w:r w:rsidR="003B25F3" w:rsidRPr="003B25F3">
        <w:rPr>
          <w:rFonts w:ascii="Times New Roman" w:hAnsi="Times New Roman" w:cs="Times New Roman"/>
          <w:sz w:val="28"/>
          <w:szCs w:val="28"/>
        </w:rPr>
        <w:t>Организация и управление деятельностью осуществляется по структурным элементам: департаментам и отделам, а их взаимодействие – через должностных лиц директоров департаментов и начальников отделов.</w:t>
      </w:r>
      <w:r>
        <w:rPr>
          <w:rFonts w:ascii="Times New Roman" w:hAnsi="Times New Roman" w:cs="Times New Roman"/>
          <w:sz w:val="28"/>
          <w:szCs w:val="28"/>
        </w:rPr>
        <w:t xml:space="preserve"> Как правило, линейная организационная структура подразумевает разделение деятельности субъекта на функциональные</w:t>
      </w:r>
      <w:r w:rsidRPr="003B25F3">
        <w:rPr>
          <w:rFonts w:ascii="Times New Roman" w:hAnsi="Times New Roman" w:cs="Times New Roman"/>
          <w:sz w:val="28"/>
          <w:szCs w:val="28"/>
        </w:rPr>
        <w:t xml:space="preserve"> виды, а компанию на </w:t>
      </w:r>
      <w:r>
        <w:rPr>
          <w:rFonts w:ascii="Times New Roman" w:hAnsi="Times New Roman" w:cs="Times New Roman"/>
          <w:sz w:val="28"/>
          <w:szCs w:val="28"/>
        </w:rPr>
        <w:t>специализированные</w:t>
      </w:r>
      <w:r w:rsidRPr="003B25F3">
        <w:rPr>
          <w:rFonts w:ascii="Times New Roman" w:hAnsi="Times New Roman" w:cs="Times New Roman"/>
          <w:sz w:val="28"/>
          <w:szCs w:val="28"/>
        </w:rPr>
        <w:t xml:space="preserve"> подразделения</w:t>
      </w:r>
      <w:r>
        <w:rPr>
          <w:rFonts w:ascii="Times New Roman" w:hAnsi="Times New Roman" w:cs="Times New Roman"/>
          <w:sz w:val="28"/>
          <w:szCs w:val="28"/>
        </w:rPr>
        <w:t xml:space="preserve">. </w:t>
      </w:r>
      <w:r w:rsidR="003B25F3" w:rsidRPr="003B25F3">
        <w:rPr>
          <w:rFonts w:ascii="Times New Roman" w:hAnsi="Times New Roman" w:cs="Times New Roman"/>
          <w:sz w:val="28"/>
          <w:szCs w:val="28"/>
        </w:rPr>
        <w:t xml:space="preserve">При </w:t>
      </w:r>
      <w:r>
        <w:rPr>
          <w:rFonts w:ascii="Times New Roman" w:hAnsi="Times New Roman" w:cs="Times New Roman"/>
          <w:sz w:val="28"/>
          <w:szCs w:val="28"/>
        </w:rPr>
        <w:t xml:space="preserve">всем этом основной </w:t>
      </w:r>
      <w:r w:rsidR="003B25F3" w:rsidRPr="003B25F3">
        <w:rPr>
          <w:rFonts w:ascii="Times New Roman" w:hAnsi="Times New Roman" w:cs="Times New Roman"/>
          <w:sz w:val="28"/>
          <w:szCs w:val="28"/>
        </w:rPr>
        <w:t>вид деятельности</w:t>
      </w:r>
      <w:r>
        <w:rPr>
          <w:rFonts w:ascii="Times New Roman" w:hAnsi="Times New Roman" w:cs="Times New Roman"/>
          <w:sz w:val="28"/>
          <w:szCs w:val="28"/>
        </w:rPr>
        <w:t xml:space="preserve"> компании</w:t>
      </w:r>
      <w:r w:rsidR="003B25F3" w:rsidRPr="003B25F3">
        <w:rPr>
          <w:rFonts w:ascii="Times New Roman" w:hAnsi="Times New Roman" w:cs="Times New Roman"/>
          <w:sz w:val="28"/>
          <w:szCs w:val="28"/>
        </w:rPr>
        <w:t xml:space="preserve"> </w:t>
      </w:r>
      <w:r>
        <w:rPr>
          <w:rFonts w:ascii="Times New Roman" w:hAnsi="Times New Roman" w:cs="Times New Roman"/>
          <w:sz w:val="28"/>
          <w:szCs w:val="28"/>
        </w:rPr>
        <w:t>остается целостным</w:t>
      </w:r>
      <w:r w:rsidR="003B25F3" w:rsidRPr="003B25F3">
        <w:rPr>
          <w:rFonts w:ascii="Times New Roman" w:hAnsi="Times New Roman" w:cs="Times New Roman"/>
          <w:sz w:val="28"/>
          <w:szCs w:val="28"/>
        </w:rPr>
        <w:t xml:space="preserve">. </w:t>
      </w:r>
      <w:r w:rsidRPr="000D2939">
        <w:rPr>
          <w:rFonts w:ascii="Times New Roman" w:hAnsi="Times New Roman" w:cs="Times New Roman"/>
          <w:sz w:val="28"/>
          <w:szCs w:val="28"/>
        </w:rPr>
        <w:t>При таком построении в наибольшей степени соблюдается принцип единоначалия: одно лицо сосредотачивает в своих руках управление всей совокупностью операций, подчиненные выполняют распоряжения только одного руководителя.</w:t>
      </w:r>
    </w:p>
    <w:p w14:paraId="3FF7E698" w14:textId="735B0F0E" w:rsidR="003257DE" w:rsidRPr="003257DE" w:rsidRDefault="003257DE" w:rsidP="003257DE">
      <w:pPr>
        <w:rPr>
          <w:rFonts w:ascii="Times New Roman" w:hAnsi="Times New Roman" w:cs="Times New Roman"/>
          <w:sz w:val="28"/>
          <w:szCs w:val="28"/>
        </w:rPr>
      </w:pPr>
      <w:r w:rsidRPr="003257DE">
        <w:rPr>
          <w:rFonts w:ascii="Times New Roman" w:hAnsi="Times New Roman" w:cs="Times New Roman"/>
          <w:sz w:val="28"/>
          <w:szCs w:val="28"/>
        </w:rPr>
        <w:t xml:space="preserve">Таким образом, руководство КНУ представляет Ректор университета, ученый совет, наблюдательный совет и Президент университета. Также в КНУ работает семь подразделений: </w:t>
      </w:r>
    </w:p>
    <w:p w14:paraId="245631C2" w14:textId="0927129B"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отдел по учебной работе;</w:t>
      </w:r>
    </w:p>
    <w:p w14:paraId="19BF9F78" w14:textId="42770A87"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отдел институционального развития и качества;</w:t>
      </w:r>
    </w:p>
    <w:p w14:paraId="675576B7" w14:textId="67236C59"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отдел маркетинга;</w:t>
      </w:r>
    </w:p>
    <w:p w14:paraId="54B82631" w14:textId="25789D02"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lastRenderedPageBreak/>
        <w:t>отдел по воспитательной и социальной работе;</w:t>
      </w:r>
    </w:p>
    <w:p w14:paraId="379E0C3B" w14:textId="79B4472D"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IT отдел;</w:t>
      </w:r>
    </w:p>
    <w:p w14:paraId="4547F286" w14:textId="7FE5F30D"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 xml:space="preserve">отдел по науке и сотрудничеству; </w:t>
      </w:r>
    </w:p>
    <w:p w14:paraId="742FD645" w14:textId="24FE64F4" w:rsidR="003257DE" w:rsidRPr="003257DE" w:rsidRDefault="003257DE" w:rsidP="003257DE">
      <w:pPr>
        <w:pStyle w:val="a3"/>
        <w:numPr>
          <w:ilvl w:val="0"/>
          <w:numId w:val="16"/>
        </w:numPr>
        <w:rPr>
          <w:rFonts w:ascii="Times New Roman" w:hAnsi="Times New Roman" w:cs="Times New Roman"/>
          <w:sz w:val="28"/>
          <w:szCs w:val="28"/>
        </w:rPr>
      </w:pPr>
      <w:r w:rsidRPr="003257DE">
        <w:rPr>
          <w:rFonts w:ascii="Times New Roman" w:hAnsi="Times New Roman" w:cs="Times New Roman"/>
          <w:sz w:val="28"/>
          <w:szCs w:val="28"/>
        </w:rPr>
        <w:t>финансово-административный отдел.</w:t>
      </w:r>
    </w:p>
    <w:p w14:paraId="1557EE5F" w14:textId="6201CFCA" w:rsidR="00F32E12" w:rsidRDefault="003257DE" w:rsidP="003257DE">
      <w:pPr>
        <w:rPr>
          <w:rFonts w:ascii="Times New Roman" w:hAnsi="Times New Roman" w:cs="Times New Roman"/>
          <w:sz w:val="28"/>
          <w:szCs w:val="28"/>
        </w:rPr>
      </w:pPr>
      <w:r w:rsidRPr="003257DE">
        <w:rPr>
          <w:rFonts w:ascii="Times New Roman" w:hAnsi="Times New Roman" w:cs="Times New Roman"/>
          <w:sz w:val="28"/>
          <w:szCs w:val="28"/>
        </w:rPr>
        <w:t>Каждое подразделение также делится на части. На основе этого была построена схема организационной структуры КНУ, приведенная на рисунке 1.</w:t>
      </w:r>
    </w:p>
    <w:p w14:paraId="7A8D6434" w14:textId="1F5B344B" w:rsidR="003257DE" w:rsidRPr="003257DE" w:rsidRDefault="00E5085D" w:rsidP="003257DE">
      <w:pPr>
        <w:rPr>
          <w:rFonts w:ascii="Times New Roman" w:hAnsi="Times New Roman" w:cs="Times New Roman"/>
          <w:sz w:val="28"/>
          <w:szCs w:val="28"/>
        </w:rPr>
      </w:pPr>
      <w:r>
        <w:rPr>
          <w:noProof/>
          <w:lang w:eastAsia="ru-RU"/>
        </w:rPr>
        <w:drawing>
          <wp:inline distT="0" distB="0" distL="0" distR="0" wp14:anchorId="7560DB09" wp14:editId="3E1F7C00">
            <wp:extent cx="5940425" cy="451421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514215"/>
                    </a:xfrm>
                    <a:prstGeom prst="rect">
                      <a:avLst/>
                    </a:prstGeom>
                    <a:noFill/>
                    <a:ln>
                      <a:noFill/>
                    </a:ln>
                  </pic:spPr>
                </pic:pic>
              </a:graphicData>
            </a:graphic>
          </wp:inline>
        </w:drawing>
      </w:r>
    </w:p>
    <w:p w14:paraId="550DEBC7" w14:textId="4E46FC24" w:rsidR="00F218FE" w:rsidRDefault="00E5085D" w:rsidP="00E5085D">
      <w:pPr>
        <w:jc w:val="center"/>
        <w:rPr>
          <w:rFonts w:ascii="Times New Roman" w:hAnsi="Times New Roman" w:cs="Times New Roman"/>
          <w:sz w:val="28"/>
          <w:szCs w:val="28"/>
        </w:rPr>
      </w:pPr>
      <w:r w:rsidRPr="00E5085D">
        <w:rPr>
          <w:rFonts w:ascii="Times New Roman" w:hAnsi="Times New Roman" w:cs="Times New Roman"/>
          <w:sz w:val="28"/>
          <w:szCs w:val="28"/>
        </w:rPr>
        <w:t>Рисунок 1 – Организационная структура КНУ</w:t>
      </w:r>
    </w:p>
    <w:p w14:paraId="7FA13240" w14:textId="0F885E23"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 xml:space="preserve">Исходя из </w:t>
      </w:r>
      <w:r>
        <w:rPr>
          <w:rFonts w:ascii="Times New Roman" w:hAnsi="Times New Roman" w:cs="Times New Roman"/>
          <w:sz w:val="28"/>
          <w:szCs w:val="28"/>
        </w:rPr>
        <w:t xml:space="preserve">поставленных в данном дипломном проекте задач, </w:t>
      </w:r>
      <w:r w:rsidRPr="00544E2F">
        <w:rPr>
          <w:rFonts w:ascii="Times New Roman" w:hAnsi="Times New Roman" w:cs="Times New Roman"/>
          <w:sz w:val="28"/>
          <w:szCs w:val="28"/>
        </w:rPr>
        <w:t>было выявлено, что сегментом деятельности КНУ</w:t>
      </w:r>
      <w:r>
        <w:rPr>
          <w:rFonts w:ascii="Times New Roman" w:hAnsi="Times New Roman" w:cs="Times New Roman"/>
          <w:sz w:val="28"/>
          <w:szCs w:val="28"/>
        </w:rPr>
        <w:t xml:space="preserve"> </w:t>
      </w:r>
      <w:r w:rsidRPr="00544E2F">
        <w:rPr>
          <w:rFonts w:ascii="Times New Roman" w:hAnsi="Times New Roman" w:cs="Times New Roman"/>
          <w:sz w:val="28"/>
          <w:szCs w:val="28"/>
        </w:rPr>
        <w:t xml:space="preserve">является учебная деятельность ФИЭН. </w:t>
      </w:r>
    </w:p>
    <w:p w14:paraId="6611AEB8" w14:textId="77777777"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ФИЭН КНУ имеет следующую организационную структуру:</w:t>
      </w:r>
    </w:p>
    <w:p w14:paraId="4F68B138" w14:textId="20588B17"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w:t>
      </w:r>
      <w:r w:rsidRPr="00544E2F">
        <w:rPr>
          <w:rFonts w:ascii="Times New Roman" w:hAnsi="Times New Roman" w:cs="Times New Roman"/>
          <w:sz w:val="28"/>
          <w:szCs w:val="28"/>
        </w:rPr>
        <w:tab/>
        <w:t>декан</w:t>
      </w:r>
      <w:r>
        <w:rPr>
          <w:rFonts w:ascii="Times New Roman" w:hAnsi="Times New Roman" w:cs="Times New Roman"/>
          <w:sz w:val="28"/>
          <w:szCs w:val="28"/>
        </w:rPr>
        <w:t>,</w:t>
      </w:r>
      <w:r w:rsidRPr="00544E2F">
        <w:rPr>
          <w:rFonts w:ascii="Times New Roman" w:hAnsi="Times New Roman" w:cs="Times New Roman"/>
          <w:sz w:val="28"/>
          <w:szCs w:val="28"/>
        </w:rPr>
        <w:t xml:space="preserve"> </w:t>
      </w:r>
      <w:r>
        <w:rPr>
          <w:rFonts w:ascii="Times New Roman" w:hAnsi="Times New Roman" w:cs="Times New Roman"/>
          <w:sz w:val="28"/>
          <w:szCs w:val="28"/>
        </w:rPr>
        <w:t>ответственное лицо,</w:t>
      </w:r>
      <w:r w:rsidRPr="00544E2F">
        <w:rPr>
          <w:rFonts w:ascii="Times New Roman" w:hAnsi="Times New Roman" w:cs="Times New Roman"/>
          <w:sz w:val="28"/>
          <w:szCs w:val="28"/>
        </w:rPr>
        <w:t xml:space="preserve"> руково</w:t>
      </w:r>
      <w:r>
        <w:rPr>
          <w:rFonts w:ascii="Times New Roman" w:hAnsi="Times New Roman" w:cs="Times New Roman"/>
          <w:sz w:val="28"/>
          <w:szCs w:val="28"/>
        </w:rPr>
        <w:t>дящее</w:t>
      </w:r>
      <w:r w:rsidRPr="00544E2F">
        <w:rPr>
          <w:rFonts w:ascii="Times New Roman" w:hAnsi="Times New Roman" w:cs="Times New Roman"/>
          <w:sz w:val="28"/>
          <w:szCs w:val="28"/>
        </w:rPr>
        <w:t xml:space="preserve"> работой всего факультета;</w:t>
      </w:r>
    </w:p>
    <w:p w14:paraId="7E638C27" w14:textId="77777777"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w:t>
      </w:r>
      <w:r w:rsidRPr="00544E2F">
        <w:rPr>
          <w:rFonts w:ascii="Times New Roman" w:hAnsi="Times New Roman" w:cs="Times New Roman"/>
          <w:sz w:val="28"/>
          <w:szCs w:val="28"/>
        </w:rPr>
        <w:tab/>
        <w:t>руководители отдельных направлений факультета (теплоэнергетика, информационные системы, логистика);</w:t>
      </w:r>
    </w:p>
    <w:p w14:paraId="4C04BA10" w14:textId="608C4D12"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w:t>
      </w:r>
      <w:r w:rsidRPr="00544E2F">
        <w:rPr>
          <w:rFonts w:ascii="Times New Roman" w:hAnsi="Times New Roman" w:cs="Times New Roman"/>
          <w:sz w:val="28"/>
          <w:szCs w:val="28"/>
        </w:rPr>
        <w:tab/>
        <w:t xml:space="preserve">ФИЭН </w:t>
      </w:r>
      <w:r>
        <w:rPr>
          <w:rFonts w:ascii="Times New Roman" w:hAnsi="Times New Roman" w:cs="Times New Roman"/>
          <w:sz w:val="28"/>
          <w:szCs w:val="28"/>
        </w:rPr>
        <w:t>предоставляет выбор обучения по</w:t>
      </w:r>
      <w:r w:rsidRPr="00544E2F">
        <w:rPr>
          <w:rFonts w:ascii="Times New Roman" w:hAnsi="Times New Roman" w:cs="Times New Roman"/>
          <w:sz w:val="28"/>
          <w:szCs w:val="28"/>
        </w:rPr>
        <w:t xml:space="preserve"> тр</w:t>
      </w:r>
      <w:r>
        <w:rPr>
          <w:rFonts w:ascii="Times New Roman" w:hAnsi="Times New Roman" w:cs="Times New Roman"/>
          <w:sz w:val="28"/>
          <w:szCs w:val="28"/>
        </w:rPr>
        <w:t>ём</w:t>
      </w:r>
      <w:r w:rsidRPr="00544E2F">
        <w:rPr>
          <w:rFonts w:ascii="Times New Roman" w:hAnsi="Times New Roman" w:cs="Times New Roman"/>
          <w:sz w:val="28"/>
          <w:szCs w:val="28"/>
        </w:rPr>
        <w:t xml:space="preserve"> направлени</w:t>
      </w:r>
      <w:r>
        <w:rPr>
          <w:rFonts w:ascii="Times New Roman" w:hAnsi="Times New Roman" w:cs="Times New Roman"/>
          <w:sz w:val="28"/>
          <w:szCs w:val="28"/>
        </w:rPr>
        <w:t>ям</w:t>
      </w:r>
      <w:r w:rsidRPr="00544E2F">
        <w:rPr>
          <w:rFonts w:ascii="Times New Roman" w:hAnsi="Times New Roman" w:cs="Times New Roman"/>
          <w:sz w:val="28"/>
          <w:szCs w:val="28"/>
        </w:rPr>
        <w:t>: теплоэнергетика, информационный системы и логистика;</w:t>
      </w:r>
    </w:p>
    <w:p w14:paraId="6C62E86D" w14:textId="1111ED33" w:rsidR="00544E2F" w:rsidRPr="00544E2F" w:rsidRDefault="00544E2F" w:rsidP="00544E2F">
      <w:pPr>
        <w:rPr>
          <w:rFonts w:ascii="Times New Roman" w:hAnsi="Times New Roman" w:cs="Times New Roman"/>
          <w:sz w:val="28"/>
          <w:szCs w:val="28"/>
        </w:rPr>
      </w:pPr>
      <w:r w:rsidRPr="00544E2F">
        <w:rPr>
          <w:rFonts w:ascii="Times New Roman" w:hAnsi="Times New Roman" w:cs="Times New Roman"/>
          <w:sz w:val="28"/>
          <w:szCs w:val="28"/>
        </w:rPr>
        <w:lastRenderedPageBreak/>
        <w:t>-</w:t>
      </w:r>
      <w:r w:rsidRPr="00544E2F">
        <w:rPr>
          <w:rFonts w:ascii="Times New Roman" w:hAnsi="Times New Roman" w:cs="Times New Roman"/>
          <w:sz w:val="28"/>
          <w:szCs w:val="28"/>
        </w:rPr>
        <w:tab/>
      </w:r>
      <w:r>
        <w:rPr>
          <w:rFonts w:ascii="Times New Roman" w:hAnsi="Times New Roman" w:cs="Times New Roman"/>
          <w:sz w:val="28"/>
          <w:szCs w:val="28"/>
        </w:rPr>
        <w:t>в свою очередь эти направления делятся на</w:t>
      </w:r>
      <w:r w:rsidRPr="00544E2F">
        <w:rPr>
          <w:rFonts w:ascii="Times New Roman" w:hAnsi="Times New Roman" w:cs="Times New Roman"/>
          <w:sz w:val="28"/>
          <w:szCs w:val="28"/>
        </w:rPr>
        <w:t xml:space="preserve"> следующие специальности: теплоэнергетика по образовательной программе «Энергетическая и экологическая техника», информационные системы по образовательным программам «Телематика»</w:t>
      </w:r>
      <w:r w:rsidR="00750298">
        <w:rPr>
          <w:rFonts w:ascii="Times New Roman" w:hAnsi="Times New Roman" w:cs="Times New Roman"/>
          <w:sz w:val="28"/>
          <w:szCs w:val="28"/>
        </w:rPr>
        <w:t>,</w:t>
      </w:r>
      <w:r w:rsidRPr="00544E2F">
        <w:rPr>
          <w:rFonts w:ascii="Times New Roman" w:hAnsi="Times New Roman" w:cs="Times New Roman"/>
          <w:sz w:val="28"/>
          <w:szCs w:val="28"/>
        </w:rPr>
        <w:t xml:space="preserve"> «Информационный инжиниринг в </w:t>
      </w:r>
      <w:proofErr w:type="gramStart"/>
      <w:r w:rsidRPr="00544E2F">
        <w:rPr>
          <w:rFonts w:ascii="Times New Roman" w:hAnsi="Times New Roman" w:cs="Times New Roman"/>
          <w:sz w:val="28"/>
          <w:szCs w:val="28"/>
        </w:rPr>
        <w:t>экономике»</w:t>
      </w:r>
      <w:r>
        <w:rPr>
          <w:rFonts w:ascii="Times New Roman" w:hAnsi="Times New Roman" w:cs="Times New Roman"/>
          <w:sz w:val="28"/>
          <w:szCs w:val="28"/>
        </w:rPr>
        <w:t xml:space="preserve">  и</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Mobile</w:t>
      </w:r>
      <w:r w:rsidRPr="00544E2F">
        <w:rPr>
          <w:rFonts w:ascii="Times New Roman" w:hAnsi="Times New Roman" w:cs="Times New Roman"/>
          <w:sz w:val="28"/>
          <w:szCs w:val="28"/>
        </w:rPr>
        <w:t xml:space="preserve"> </w:t>
      </w:r>
      <w:r>
        <w:rPr>
          <w:rFonts w:ascii="Times New Roman" w:hAnsi="Times New Roman" w:cs="Times New Roman"/>
          <w:sz w:val="28"/>
          <w:szCs w:val="28"/>
          <w:lang w:val="en-US"/>
        </w:rPr>
        <w:t>computing</w:t>
      </w:r>
      <w:r>
        <w:rPr>
          <w:rFonts w:ascii="Times New Roman" w:hAnsi="Times New Roman" w:cs="Times New Roman"/>
          <w:sz w:val="28"/>
          <w:szCs w:val="28"/>
        </w:rPr>
        <w:t>»</w:t>
      </w:r>
      <w:r w:rsidRPr="00544E2F">
        <w:rPr>
          <w:rFonts w:ascii="Times New Roman" w:hAnsi="Times New Roman" w:cs="Times New Roman"/>
          <w:sz w:val="28"/>
          <w:szCs w:val="28"/>
        </w:rPr>
        <w:t>, а также логистика.</w:t>
      </w:r>
    </w:p>
    <w:p w14:paraId="339DBC7B" w14:textId="04EFFA7D" w:rsidR="00F218FE" w:rsidRDefault="00544E2F" w:rsidP="00544E2F">
      <w:pPr>
        <w:rPr>
          <w:rFonts w:ascii="Times New Roman" w:hAnsi="Times New Roman" w:cs="Times New Roman"/>
          <w:sz w:val="28"/>
          <w:szCs w:val="28"/>
        </w:rPr>
      </w:pPr>
      <w:r w:rsidRPr="00544E2F">
        <w:rPr>
          <w:rFonts w:ascii="Times New Roman" w:hAnsi="Times New Roman" w:cs="Times New Roman"/>
          <w:sz w:val="28"/>
          <w:szCs w:val="28"/>
        </w:rPr>
        <w:t>Цель учебной деятельности ФИЭН: квалифицированные студенты, обладающие необходимой и достаточной компетенцией по своей специальности.</w:t>
      </w:r>
    </w:p>
    <w:p w14:paraId="129FAEB5" w14:textId="7D551370" w:rsidR="00E960AF" w:rsidRDefault="00544E2F" w:rsidP="004A47FF">
      <w:pPr>
        <w:rPr>
          <w:rFonts w:ascii="Times New Roman" w:hAnsi="Times New Roman" w:cs="Times New Roman"/>
          <w:sz w:val="28"/>
          <w:szCs w:val="28"/>
        </w:rPr>
      </w:pPr>
      <w:r w:rsidRPr="00544E2F">
        <w:rPr>
          <w:rFonts w:ascii="Times New Roman" w:hAnsi="Times New Roman" w:cs="Times New Roman"/>
          <w:sz w:val="28"/>
          <w:szCs w:val="28"/>
        </w:rPr>
        <w:t xml:space="preserve">1.6 </w:t>
      </w:r>
      <w:r w:rsidRPr="00544E2F">
        <w:rPr>
          <w:rFonts w:ascii="Times New Roman" w:hAnsi="Times New Roman" w:cs="Times New Roman"/>
          <w:sz w:val="28"/>
          <w:szCs w:val="28"/>
        </w:rPr>
        <w:tab/>
      </w:r>
      <w:r w:rsidRPr="00544E2F">
        <w:rPr>
          <w:rFonts w:ascii="Times New Roman" w:hAnsi="Times New Roman" w:cs="Times New Roman"/>
          <w:b/>
          <w:bCs/>
          <w:sz w:val="28"/>
          <w:szCs w:val="28"/>
        </w:rPr>
        <w:t xml:space="preserve">Проблема и задачи автоматизации бизнес-предметной области. </w:t>
      </w:r>
      <w:r w:rsidRPr="00DB5F16">
        <w:rPr>
          <w:rFonts w:ascii="Times New Roman" w:hAnsi="Times New Roman" w:cs="Times New Roman"/>
          <w:b/>
          <w:bCs/>
          <w:sz w:val="28"/>
          <w:szCs w:val="28"/>
        </w:rPr>
        <w:t>Формирование характеристи</w:t>
      </w:r>
      <w:r w:rsidR="00DB5F16">
        <w:rPr>
          <w:rFonts w:ascii="Times New Roman" w:hAnsi="Times New Roman" w:cs="Times New Roman"/>
          <w:b/>
          <w:bCs/>
          <w:sz w:val="28"/>
          <w:szCs w:val="28"/>
        </w:rPr>
        <w:t>к</w:t>
      </w:r>
      <w:r w:rsidRPr="00DB5F16">
        <w:rPr>
          <w:rFonts w:ascii="Times New Roman" w:hAnsi="Times New Roman" w:cs="Times New Roman"/>
          <w:b/>
          <w:bCs/>
          <w:sz w:val="28"/>
          <w:szCs w:val="28"/>
        </w:rPr>
        <w:t xml:space="preserve"> влияния проблемы автоматизации на бизнес-предметную область</w:t>
      </w:r>
    </w:p>
    <w:p w14:paraId="1E89107D" w14:textId="4532E79C" w:rsidR="00EF259E" w:rsidRDefault="00EF259E" w:rsidP="003019FF">
      <w:pPr>
        <w:rPr>
          <w:rFonts w:ascii="Times New Roman" w:hAnsi="Times New Roman" w:cs="Times New Roman"/>
          <w:sz w:val="28"/>
          <w:szCs w:val="28"/>
        </w:rPr>
      </w:pPr>
      <w:r>
        <w:rPr>
          <w:rFonts w:ascii="Times New Roman" w:hAnsi="Times New Roman" w:cs="Times New Roman"/>
          <w:sz w:val="28"/>
          <w:szCs w:val="28"/>
        </w:rPr>
        <w:t>При анализе данной бизнес-предметной области</w:t>
      </w:r>
      <w:r w:rsidR="00B62936">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до</w:t>
      </w:r>
      <w:r w:rsidR="003019FF">
        <w:rPr>
          <w:rFonts w:ascii="Times New Roman" w:hAnsi="Times New Roman" w:cs="Times New Roman"/>
          <w:sz w:val="28"/>
          <w:szCs w:val="28"/>
        </w:rPr>
        <w:t xml:space="preserve"> </w:t>
      </w:r>
      <w:r>
        <w:rPr>
          <w:rFonts w:ascii="Times New Roman" w:hAnsi="Times New Roman" w:cs="Times New Roman"/>
          <w:sz w:val="28"/>
          <w:szCs w:val="28"/>
        </w:rPr>
        <w:t>описание</w:t>
      </w:r>
      <w:proofErr w:type="gramEnd"/>
      <w:r>
        <w:rPr>
          <w:rFonts w:ascii="Times New Roman" w:hAnsi="Times New Roman" w:cs="Times New Roman"/>
          <w:sz w:val="28"/>
          <w:szCs w:val="28"/>
        </w:rPr>
        <w:t xml:space="preserve"> проблем и задач автоматизации</w:t>
      </w:r>
      <w:r w:rsidR="00B62936">
        <w:rPr>
          <w:rFonts w:ascii="Times New Roman" w:hAnsi="Times New Roman" w:cs="Times New Roman"/>
          <w:sz w:val="28"/>
          <w:szCs w:val="28"/>
        </w:rPr>
        <w:t>,</w:t>
      </w:r>
      <w:r>
        <w:rPr>
          <w:rFonts w:ascii="Times New Roman" w:hAnsi="Times New Roman" w:cs="Times New Roman"/>
          <w:sz w:val="28"/>
          <w:szCs w:val="28"/>
        </w:rPr>
        <w:t xml:space="preserve"> следует обозначить ряд существующих проблем и их возможного дальнейшего развития:</w:t>
      </w:r>
    </w:p>
    <w:p w14:paraId="74CE34BF" w14:textId="32C83C3E" w:rsidR="000771B3" w:rsidRDefault="00EF259E" w:rsidP="00EF259E">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нереализованные возможности обогащения учебной деятельности студентов;</w:t>
      </w:r>
    </w:p>
    <w:p w14:paraId="46BBE7D2" w14:textId="2BADB8BF" w:rsidR="00EF259E" w:rsidRDefault="00EF259E" w:rsidP="00EF259E">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выбор</w:t>
      </w:r>
      <w:r w:rsidR="00BD495A">
        <w:rPr>
          <w:rFonts w:ascii="Times New Roman" w:hAnsi="Times New Roman" w:cs="Times New Roman"/>
          <w:sz w:val="28"/>
          <w:szCs w:val="28"/>
        </w:rPr>
        <w:t xml:space="preserve"> из ограниченного списка</w:t>
      </w:r>
      <w:r>
        <w:rPr>
          <w:rFonts w:ascii="Times New Roman" w:hAnsi="Times New Roman" w:cs="Times New Roman"/>
          <w:sz w:val="28"/>
          <w:szCs w:val="28"/>
        </w:rPr>
        <w:t xml:space="preserve"> программных средств для выполнения поставленных преподавателем задач;</w:t>
      </w:r>
    </w:p>
    <w:p w14:paraId="22FAD43B" w14:textId="5123BDD9" w:rsidR="00EF259E" w:rsidRDefault="00BD495A" w:rsidP="00EF259E">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актуальность стека технологий, используемых на данный момент, ставит студента в ограниченные рамки при дальнейшем профессиональном развитии;</w:t>
      </w:r>
    </w:p>
    <w:p w14:paraId="7351B129" w14:textId="12E9C15F" w:rsidR="00B62936" w:rsidRPr="00B62936" w:rsidRDefault="00B62936" w:rsidP="00B62936">
      <w:pPr>
        <w:pStyle w:val="a3"/>
        <w:numPr>
          <w:ilvl w:val="0"/>
          <w:numId w:val="18"/>
        </w:numPr>
        <w:rPr>
          <w:rFonts w:ascii="Times New Roman" w:hAnsi="Times New Roman" w:cs="Times New Roman"/>
          <w:sz w:val="28"/>
          <w:szCs w:val="28"/>
        </w:rPr>
      </w:pPr>
      <w:r w:rsidRPr="00B62936">
        <w:rPr>
          <w:rFonts w:ascii="Times New Roman" w:hAnsi="Times New Roman" w:cs="Times New Roman"/>
          <w:sz w:val="28"/>
          <w:szCs w:val="28"/>
        </w:rPr>
        <w:t>повышение потенциальных рисков снижения репутация университета перед Министерством образования РК в силу невыполнения указов президента в части оптимизации учебных процессов путем использования новых технологий и ведения инновационных проектов</w:t>
      </w:r>
      <w:r>
        <w:rPr>
          <w:rFonts w:ascii="Times New Roman" w:hAnsi="Times New Roman" w:cs="Times New Roman"/>
          <w:sz w:val="28"/>
          <w:szCs w:val="28"/>
        </w:rPr>
        <w:t>;</w:t>
      </w:r>
    </w:p>
    <w:p w14:paraId="2AB45443" w14:textId="3CD36A68" w:rsidR="00BD495A" w:rsidRDefault="00B62936" w:rsidP="00EF259E">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повышение потенциальных рисков снижения мотивации у студентов;</w:t>
      </w:r>
    </w:p>
    <w:p w14:paraId="25CA86D0" w14:textId="602AAD52" w:rsidR="00851E4D" w:rsidRDefault="00B62936" w:rsidP="00851E4D">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повышение потенциальных рисков уменьшения результативности процесса обучения;</w:t>
      </w:r>
    </w:p>
    <w:p w14:paraId="13081802" w14:textId="77777777" w:rsidR="0023718A" w:rsidRDefault="00885D15" w:rsidP="00851E4D">
      <w:pPr>
        <w:pStyle w:val="a3"/>
        <w:numPr>
          <w:ilvl w:val="0"/>
          <w:numId w:val="18"/>
        </w:numPr>
        <w:rPr>
          <w:rFonts w:ascii="Times New Roman" w:hAnsi="Times New Roman" w:cs="Times New Roman"/>
          <w:sz w:val="28"/>
          <w:szCs w:val="28"/>
        </w:rPr>
      </w:pPr>
      <w:r>
        <w:rPr>
          <w:rFonts w:ascii="Times New Roman" w:hAnsi="Times New Roman" w:cs="Times New Roman"/>
          <w:sz w:val="28"/>
          <w:szCs w:val="28"/>
        </w:rPr>
        <w:t>снижение развития у студентов потенциального расширения кругозора, связанного с изучением новых программных средств и технологий;</w:t>
      </w:r>
    </w:p>
    <w:p w14:paraId="0062401A" w14:textId="7437C8DB" w:rsidR="0023718A" w:rsidRDefault="00885D15" w:rsidP="004275E4">
      <w:pPr>
        <w:rPr>
          <w:rFonts w:ascii="Times New Roman" w:hAnsi="Times New Roman" w:cs="Times New Roman"/>
          <w:sz w:val="28"/>
          <w:szCs w:val="28"/>
        </w:rPr>
      </w:pPr>
      <w:r w:rsidRPr="0023718A">
        <w:rPr>
          <w:rFonts w:ascii="Times New Roman" w:hAnsi="Times New Roman" w:cs="Times New Roman"/>
          <w:sz w:val="28"/>
          <w:szCs w:val="28"/>
        </w:rPr>
        <w:t xml:space="preserve"> </w:t>
      </w:r>
      <w:r w:rsidR="0023718A">
        <w:rPr>
          <w:rFonts w:ascii="Times New Roman" w:hAnsi="Times New Roman" w:cs="Times New Roman"/>
          <w:sz w:val="28"/>
          <w:szCs w:val="28"/>
        </w:rPr>
        <w:t>Для решения проблемы автоматизации возникла идея разработать программное обеспечение, которое позволило бы автоматизировало учебные процессы,</w:t>
      </w:r>
      <w:r w:rsidR="0023718A" w:rsidRPr="0023718A">
        <w:rPr>
          <w:rFonts w:ascii="Times New Roman" w:hAnsi="Times New Roman" w:cs="Times New Roman"/>
          <w:sz w:val="28"/>
          <w:szCs w:val="28"/>
        </w:rPr>
        <w:t xml:space="preserve"> </w:t>
      </w:r>
      <w:r w:rsidR="0023718A">
        <w:rPr>
          <w:rFonts w:ascii="Times New Roman" w:hAnsi="Times New Roman" w:cs="Times New Roman"/>
          <w:sz w:val="28"/>
          <w:szCs w:val="28"/>
        </w:rPr>
        <w:t xml:space="preserve">связанные с работой студента с микроконтроллерной системой на базе </w:t>
      </w:r>
      <w:r w:rsidR="0023718A">
        <w:rPr>
          <w:rFonts w:ascii="Times New Roman" w:hAnsi="Times New Roman" w:cs="Times New Roman"/>
          <w:sz w:val="28"/>
          <w:szCs w:val="28"/>
          <w:lang w:val="en-US"/>
        </w:rPr>
        <w:t>Arduino</w:t>
      </w:r>
      <w:r w:rsidR="0023718A">
        <w:rPr>
          <w:rFonts w:ascii="Times New Roman" w:hAnsi="Times New Roman" w:cs="Times New Roman"/>
          <w:sz w:val="28"/>
          <w:szCs w:val="28"/>
        </w:rPr>
        <w:t xml:space="preserve"> и базой данных</w:t>
      </w:r>
      <w:r w:rsidR="004275E4">
        <w:rPr>
          <w:rFonts w:ascii="Times New Roman" w:hAnsi="Times New Roman" w:cs="Times New Roman"/>
          <w:sz w:val="28"/>
          <w:szCs w:val="28"/>
        </w:rPr>
        <w:t>, такие как</w:t>
      </w:r>
      <w:r w:rsidR="0023718A">
        <w:rPr>
          <w:rFonts w:ascii="Times New Roman" w:hAnsi="Times New Roman" w:cs="Times New Roman"/>
          <w:sz w:val="28"/>
          <w:szCs w:val="28"/>
        </w:rPr>
        <w:t>:</w:t>
      </w:r>
      <w:r w:rsidR="004275E4">
        <w:rPr>
          <w:rFonts w:ascii="Times New Roman" w:hAnsi="Times New Roman" w:cs="Times New Roman"/>
          <w:sz w:val="28"/>
          <w:szCs w:val="28"/>
        </w:rPr>
        <w:t xml:space="preserve"> </w:t>
      </w:r>
      <w:r w:rsidR="0023718A">
        <w:rPr>
          <w:rFonts w:ascii="Times New Roman" w:hAnsi="Times New Roman" w:cs="Times New Roman"/>
          <w:sz w:val="28"/>
          <w:szCs w:val="28"/>
        </w:rPr>
        <w:t>прием и передача данных</w:t>
      </w:r>
      <w:r w:rsidR="004275E4">
        <w:rPr>
          <w:rFonts w:ascii="Times New Roman" w:hAnsi="Times New Roman" w:cs="Times New Roman"/>
          <w:sz w:val="28"/>
          <w:szCs w:val="28"/>
        </w:rPr>
        <w:t xml:space="preserve">, </w:t>
      </w:r>
      <w:r w:rsidR="0023718A">
        <w:rPr>
          <w:rFonts w:ascii="Times New Roman" w:hAnsi="Times New Roman" w:cs="Times New Roman"/>
          <w:sz w:val="28"/>
          <w:szCs w:val="28"/>
        </w:rPr>
        <w:t>работ</w:t>
      </w:r>
      <w:r w:rsidR="004275E4">
        <w:rPr>
          <w:rFonts w:ascii="Times New Roman" w:hAnsi="Times New Roman" w:cs="Times New Roman"/>
          <w:sz w:val="28"/>
          <w:szCs w:val="28"/>
        </w:rPr>
        <w:t>а</w:t>
      </w:r>
      <w:r w:rsidR="0023718A">
        <w:rPr>
          <w:rFonts w:ascii="Times New Roman" w:hAnsi="Times New Roman" w:cs="Times New Roman"/>
          <w:sz w:val="28"/>
          <w:szCs w:val="28"/>
        </w:rPr>
        <w:t xml:space="preserve"> с базой данных</w:t>
      </w:r>
      <w:r w:rsidR="004275E4">
        <w:rPr>
          <w:rFonts w:ascii="Times New Roman" w:hAnsi="Times New Roman" w:cs="Times New Roman"/>
          <w:sz w:val="28"/>
          <w:szCs w:val="28"/>
        </w:rPr>
        <w:t xml:space="preserve">, загрузка прошивки в микроконтроллер. </w:t>
      </w:r>
    </w:p>
    <w:p w14:paraId="1B216635" w14:textId="2092BE44" w:rsidR="004275E4" w:rsidRDefault="004275E4" w:rsidP="004275E4">
      <w:pPr>
        <w:rPr>
          <w:rFonts w:ascii="Times New Roman" w:hAnsi="Times New Roman" w:cs="Times New Roman"/>
          <w:sz w:val="28"/>
          <w:szCs w:val="28"/>
        </w:rPr>
      </w:pPr>
      <w:r>
        <w:rPr>
          <w:rFonts w:ascii="Times New Roman" w:hAnsi="Times New Roman" w:cs="Times New Roman"/>
          <w:sz w:val="28"/>
          <w:szCs w:val="28"/>
        </w:rPr>
        <w:lastRenderedPageBreak/>
        <w:t xml:space="preserve">В следствие внедрения автоматизации в учебные процессы, работа студентов с микроконтроллерной подсистемой получит новые функциональные возможности в рамках поставленных руководителем задач, а </w:t>
      </w:r>
      <w:proofErr w:type="gramStart"/>
      <w:r>
        <w:rPr>
          <w:rFonts w:ascii="Times New Roman" w:hAnsi="Times New Roman" w:cs="Times New Roman"/>
          <w:sz w:val="28"/>
          <w:szCs w:val="28"/>
        </w:rPr>
        <w:t>так же</w:t>
      </w:r>
      <w:proofErr w:type="gramEnd"/>
      <w:r>
        <w:rPr>
          <w:rFonts w:ascii="Times New Roman" w:hAnsi="Times New Roman" w:cs="Times New Roman"/>
          <w:sz w:val="28"/>
          <w:szCs w:val="28"/>
        </w:rPr>
        <w:t xml:space="preserve"> потенциально расширит возможные программные средства, которые студенты могут использовать для решения тех или иных задач. Это в свою очередь расширит компетенции студентов </w:t>
      </w:r>
      <w:r w:rsidR="000F4FD0">
        <w:rPr>
          <w:rFonts w:ascii="Times New Roman" w:hAnsi="Times New Roman" w:cs="Times New Roman"/>
          <w:sz w:val="28"/>
          <w:szCs w:val="28"/>
        </w:rPr>
        <w:t>и сделает их профессиональные навыки более актуальными и применимыми на современном рынке труда.</w:t>
      </w:r>
    </w:p>
    <w:p w14:paraId="3899FF29" w14:textId="7E252101" w:rsidR="000F4FD0" w:rsidRDefault="000F4FD0" w:rsidP="004275E4">
      <w:pPr>
        <w:rPr>
          <w:rFonts w:ascii="Times New Roman" w:hAnsi="Times New Roman" w:cs="Times New Roman"/>
          <w:sz w:val="28"/>
          <w:szCs w:val="28"/>
        </w:rPr>
      </w:pPr>
      <w:r>
        <w:rPr>
          <w:rFonts w:ascii="Times New Roman" w:hAnsi="Times New Roman" w:cs="Times New Roman"/>
          <w:sz w:val="28"/>
          <w:szCs w:val="28"/>
        </w:rPr>
        <w:t>При отсутствии решения данной проблемы потенциальными рисками могут быть:</w:t>
      </w:r>
    </w:p>
    <w:p w14:paraId="71702177" w14:textId="3E611136" w:rsidR="000F4FD0" w:rsidRDefault="000F4FD0" w:rsidP="000F4FD0">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снижение эффективности учебного процесса при изучении студентами микроконтроллеров;</w:t>
      </w:r>
    </w:p>
    <w:p w14:paraId="2CDE1338" w14:textId="10BC9758" w:rsidR="000F4FD0" w:rsidRPr="000F4FD0" w:rsidRDefault="000F4FD0" w:rsidP="000F4FD0">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снижение мотивации студентов при изучении данных дисциплин</w:t>
      </w:r>
      <w:r>
        <w:rPr>
          <w:rFonts w:ascii="Times New Roman" w:hAnsi="Times New Roman" w:cs="Times New Roman"/>
          <w:sz w:val="28"/>
          <w:szCs w:val="28"/>
        </w:rPr>
        <w:t>;</w:t>
      </w:r>
    </w:p>
    <w:p w14:paraId="29FAC0F5" w14:textId="7FC9ED07" w:rsidR="000F4FD0" w:rsidRDefault="000F4FD0" w:rsidP="000F4FD0">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узкая компетенция студентов как профессионалов на рынке труда;</w:t>
      </w:r>
    </w:p>
    <w:p w14:paraId="6DF2F4B7" w14:textId="02DB56B5" w:rsidR="0023718A" w:rsidRDefault="000F4FD0" w:rsidP="00C46AF3">
      <w:pPr>
        <w:pStyle w:val="a3"/>
        <w:numPr>
          <w:ilvl w:val="0"/>
          <w:numId w:val="20"/>
        </w:numPr>
        <w:rPr>
          <w:rFonts w:ascii="Times New Roman" w:hAnsi="Times New Roman" w:cs="Times New Roman"/>
          <w:sz w:val="28"/>
          <w:szCs w:val="28"/>
        </w:rPr>
      </w:pPr>
      <w:r w:rsidRPr="000F4FD0">
        <w:rPr>
          <w:rFonts w:ascii="Times New Roman" w:hAnsi="Times New Roman" w:cs="Times New Roman"/>
          <w:sz w:val="28"/>
          <w:szCs w:val="28"/>
        </w:rPr>
        <w:t>нереализованные возможности обогащения учебной деятельности студентов</w:t>
      </w:r>
      <w:r>
        <w:rPr>
          <w:rFonts w:ascii="Times New Roman" w:hAnsi="Times New Roman" w:cs="Times New Roman"/>
          <w:sz w:val="28"/>
          <w:szCs w:val="28"/>
        </w:rPr>
        <w:t>;</w:t>
      </w:r>
    </w:p>
    <w:p w14:paraId="17754687" w14:textId="51E87399" w:rsidR="000F4FD0" w:rsidRPr="000F4FD0" w:rsidRDefault="000F4FD0" w:rsidP="000F4FD0">
      <w:pPr>
        <w:pStyle w:val="a3"/>
        <w:numPr>
          <w:ilvl w:val="0"/>
          <w:numId w:val="20"/>
        </w:numPr>
        <w:rPr>
          <w:rFonts w:ascii="Times New Roman" w:hAnsi="Times New Roman" w:cs="Times New Roman"/>
          <w:sz w:val="28"/>
          <w:szCs w:val="28"/>
        </w:rPr>
      </w:pPr>
      <w:r>
        <w:rPr>
          <w:rFonts w:ascii="Times New Roman" w:hAnsi="Times New Roman" w:cs="Times New Roman"/>
          <w:sz w:val="28"/>
          <w:szCs w:val="28"/>
        </w:rPr>
        <w:t>снижения рейтинга университета, как следствие отсутствия преподавания актуальной и инновационной программы</w:t>
      </w:r>
      <w:r>
        <w:rPr>
          <w:rFonts w:ascii="Times New Roman" w:hAnsi="Times New Roman" w:cs="Times New Roman"/>
          <w:sz w:val="28"/>
          <w:szCs w:val="28"/>
        </w:rPr>
        <w:t>.</w:t>
      </w:r>
    </w:p>
    <w:p w14:paraId="7AD258F5" w14:textId="694B0B22" w:rsidR="00885D15" w:rsidRDefault="00885D15" w:rsidP="00885D15">
      <w:pPr>
        <w:rPr>
          <w:rFonts w:ascii="Times New Roman" w:hAnsi="Times New Roman" w:cs="Times New Roman"/>
          <w:b/>
          <w:bCs/>
          <w:sz w:val="28"/>
          <w:szCs w:val="28"/>
        </w:rPr>
      </w:pPr>
      <w:r>
        <w:rPr>
          <w:rFonts w:ascii="Times New Roman" w:hAnsi="Times New Roman" w:cs="Times New Roman"/>
          <w:sz w:val="28"/>
          <w:szCs w:val="28"/>
        </w:rPr>
        <w:t xml:space="preserve">1.7 </w:t>
      </w:r>
      <w:r w:rsidRPr="00885D15">
        <w:rPr>
          <w:rFonts w:ascii="Times New Roman" w:hAnsi="Times New Roman" w:cs="Times New Roman"/>
          <w:sz w:val="28"/>
          <w:szCs w:val="28"/>
        </w:rPr>
        <w:tab/>
      </w:r>
      <w:r w:rsidRPr="00885D15">
        <w:rPr>
          <w:rFonts w:ascii="Times New Roman" w:hAnsi="Times New Roman" w:cs="Times New Roman"/>
          <w:b/>
          <w:bCs/>
          <w:sz w:val="28"/>
          <w:szCs w:val="28"/>
        </w:rPr>
        <w:t>Идентификация и обоснование выделения сегмента бизнес-предметной области, подлежащего автоматизации</w:t>
      </w:r>
    </w:p>
    <w:p w14:paraId="00C5BF64" w14:textId="2319594E" w:rsidR="006378A2" w:rsidRDefault="006378A2" w:rsidP="00885D15">
      <w:pPr>
        <w:rPr>
          <w:rFonts w:ascii="Times New Roman" w:hAnsi="Times New Roman" w:cs="Times New Roman"/>
          <w:sz w:val="28"/>
          <w:szCs w:val="28"/>
        </w:rPr>
      </w:pPr>
      <w:r>
        <w:rPr>
          <w:rFonts w:ascii="Times New Roman" w:hAnsi="Times New Roman" w:cs="Times New Roman"/>
          <w:sz w:val="28"/>
          <w:szCs w:val="28"/>
        </w:rPr>
        <w:t xml:space="preserve">Данное программное обеспечение затрагивает автоматизацию действий по работе с микроконтроллерной подсистемой </w:t>
      </w:r>
      <w:r>
        <w:rPr>
          <w:rFonts w:ascii="Times New Roman" w:hAnsi="Times New Roman" w:cs="Times New Roman"/>
          <w:sz w:val="28"/>
          <w:szCs w:val="28"/>
          <w:lang w:val="en-US"/>
        </w:rPr>
        <w:t>Arduino</w:t>
      </w:r>
      <w:r>
        <w:rPr>
          <w:rFonts w:ascii="Times New Roman" w:hAnsi="Times New Roman" w:cs="Times New Roman"/>
          <w:sz w:val="28"/>
          <w:szCs w:val="28"/>
        </w:rPr>
        <w:t xml:space="preserve"> и базой данных</w:t>
      </w:r>
      <w:r w:rsidR="00E24349">
        <w:rPr>
          <w:rFonts w:ascii="Times New Roman" w:hAnsi="Times New Roman" w:cs="Times New Roman"/>
          <w:sz w:val="28"/>
          <w:szCs w:val="28"/>
        </w:rPr>
        <w:t xml:space="preserve"> по дисциплинам </w:t>
      </w:r>
      <w:r w:rsidR="00E24349" w:rsidRPr="00F32E12">
        <w:rPr>
          <w:rFonts w:ascii="Times New Roman" w:hAnsi="Times New Roman" w:cs="Times New Roman"/>
          <w:sz w:val="28"/>
          <w:szCs w:val="28"/>
        </w:rPr>
        <w:t>«Программирование микроконтроллеров» и «Проектирование и разработка систем на микроконтроллерах»</w:t>
      </w:r>
      <w:r>
        <w:rPr>
          <w:rFonts w:ascii="Times New Roman" w:hAnsi="Times New Roman" w:cs="Times New Roman"/>
          <w:sz w:val="28"/>
          <w:szCs w:val="28"/>
        </w:rPr>
        <w:t xml:space="preserve">. Оно позволяет использовать готовое решение при работе с обеими подсистемами. </w:t>
      </w:r>
    </w:p>
    <w:p w14:paraId="7EF6F90E" w14:textId="033F0A0A" w:rsidR="00885D15" w:rsidRDefault="006378A2" w:rsidP="00885D15">
      <w:pPr>
        <w:rPr>
          <w:rFonts w:ascii="Times New Roman" w:hAnsi="Times New Roman" w:cs="Times New Roman"/>
          <w:sz w:val="28"/>
          <w:szCs w:val="28"/>
        </w:rPr>
      </w:pPr>
      <w:r>
        <w:rPr>
          <w:rFonts w:ascii="Times New Roman" w:hAnsi="Times New Roman" w:cs="Times New Roman"/>
          <w:sz w:val="28"/>
          <w:szCs w:val="28"/>
        </w:rPr>
        <w:t>При использовании данного программного обеспечения студенту и преподавателю доступны следующие функции и действия:</w:t>
      </w:r>
    </w:p>
    <w:p w14:paraId="527639E9" w14:textId="743423AD"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подключения к базе данных. В качестве входных параметров: идентификатор сервера, идентификатор базы данных, имя пользователя, пароль пользователя</w:t>
      </w:r>
      <w:r>
        <w:rPr>
          <w:rFonts w:ascii="Times New Roman" w:hAnsi="Times New Roman" w:cs="Times New Roman"/>
          <w:sz w:val="28"/>
          <w:szCs w:val="28"/>
        </w:rPr>
        <w:t>;</w:t>
      </w:r>
    </w:p>
    <w:p w14:paraId="1C98834D" w14:textId="0F498E79"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открытия соединения с базой данных. При вызове метода открывается соединение и метод возвращает логическое значение “</w:t>
      </w:r>
      <w:proofErr w:type="spellStart"/>
      <w:r w:rsidRPr="006378A2">
        <w:rPr>
          <w:rFonts w:ascii="Times New Roman" w:hAnsi="Times New Roman" w:cs="Times New Roman"/>
          <w:sz w:val="28"/>
          <w:szCs w:val="28"/>
        </w:rPr>
        <w:t>True</w:t>
      </w:r>
      <w:proofErr w:type="spellEnd"/>
      <w:r w:rsidRPr="006378A2">
        <w:rPr>
          <w:rFonts w:ascii="Times New Roman" w:hAnsi="Times New Roman" w:cs="Times New Roman"/>
          <w:sz w:val="28"/>
          <w:szCs w:val="28"/>
        </w:rPr>
        <w:t>”</w:t>
      </w:r>
      <w:r>
        <w:rPr>
          <w:rFonts w:ascii="Times New Roman" w:hAnsi="Times New Roman" w:cs="Times New Roman"/>
          <w:sz w:val="28"/>
          <w:szCs w:val="28"/>
        </w:rPr>
        <w:t>;</w:t>
      </w:r>
    </w:p>
    <w:p w14:paraId="21F1EAC7" w14:textId="13EB7DB8"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закрытия соединения с базой данных. При вызове метода закрывается соединение и метод возвращает логическое значение “</w:t>
      </w:r>
      <w:proofErr w:type="spellStart"/>
      <w:r w:rsidRPr="006378A2">
        <w:rPr>
          <w:rFonts w:ascii="Times New Roman" w:hAnsi="Times New Roman" w:cs="Times New Roman"/>
          <w:sz w:val="28"/>
          <w:szCs w:val="28"/>
        </w:rPr>
        <w:t>False</w:t>
      </w:r>
      <w:proofErr w:type="spellEnd"/>
      <w:r w:rsidRPr="006378A2">
        <w:rPr>
          <w:rFonts w:ascii="Times New Roman" w:hAnsi="Times New Roman" w:cs="Times New Roman"/>
          <w:sz w:val="28"/>
          <w:szCs w:val="28"/>
        </w:rPr>
        <w:t>”</w:t>
      </w:r>
      <w:r>
        <w:rPr>
          <w:rFonts w:ascii="Times New Roman" w:hAnsi="Times New Roman" w:cs="Times New Roman"/>
          <w:sz w:val="28"/>
          <w:szCs w:val="28"/>
        </w:rPr>
        <w:t>;</w:t>
      </w:r>
    </w:p>
    <w:p w14:paraId="58C8AAE9" w14:textId="35EAC759"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выборки из таблицы БД всех значений. Возвращает двумерный массив</w:t>
      </w:r>
      <w:r>
        <w:rPr>
          <w:rFonts w:ascii="Times New Roman" w:hAnsi="Times New Roman" w:cs="Times New Roman"/>
          <w:sz w:val="28"/>
          <w:szCs w:val="28"/>
        </w:rPr>
        <w:t>;</w:t>
      </w:r>
    </w:p>
    <w:p w14:paraId="25518596" w14:textId="7A6DF35A"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lastRenderedPageBreak/>
        <w:t xml:space="preserve">Функция добавления записи в таблицу БД. В качестве входных параметров: массив значений, массив колонок. Входные параметры нужны </w:t>
      </w:r>
      <w:proofErr w:type="gramStart"/>
      <w:r w:rsidRPr="006378A2">
        <w:rPr>
          <w:rFonts w:ascii="Times New Roman" w:hAnsi="Times New Roman" w:cs="Times New Roman"/>
          <w:sz w:val="28"/>
          <w:szCs w:val="28"/>
        </w:rPr>
        <w:t>для формирование</w:t>
      </w:r>
      <w:proofErr w:type="gramEnd"/>
      <w:r w:rsidRPr="006378A2">
        <w:rPr>
          <w:rFonts w:ascii="Times New Roman" w:hAnsi="Times New Roman" w:cs="Times New Roman"/>
          <w:sz w:val="28"/>
          <w:szCs w:val="28"/>
        </w:rPr>
        <w:t xml:space="preserve"> SQL запроса</w:t>
      </w:r>
      <w:r>
        <w:rPr>
          <w:rFonts w:ascii="Times New Roman" w:hAnsi="Times New Roman" w:cs="Times New Roman"/>
          <w:sz w:val="28"/>
          <w:szCs w:val="28"/>
        </w:rPr>
        <w:t>;</w:t>
      </w:r>
    </w:p>
    <w:p w14:paraId="6A57B98B" w14:textId="4BFDF606"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удаления всех записей из БД</w:t>
      </w:r>
      <w:r>
        <w:rPr>
          <w:rFonts w:ascii="Times New Roman" w:hAnsi="Times New Roman" w:cs="Times New Roman"/>
          <w:sz w:val="28"/>
          <w:szCs w:val="28"/>
        </w:rPr>
        <w:t>;</w:t>
      </w:r>
    </w:p>
    <w:p w14:paraId="42F4E581" w14:textId="2A8B0EC5"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Создание таблицы в БД. На вход будет передано название таблицы в формате (</w:t>
      </w:r>
      <w:proofErr w:type="spellStart"/>
      <w:r w:rsidRPr="006378A2">
        <w:rPr>
          <w:rFonts w:ascii="Times New Roman" w:hAnsi="Times New Roman" w:cs="Times New Roman"/>
          <w:sz w:val="28"/>
          <w:szCs w:val="28"/>
        </w:rPr>
        <w:t>string</w:t>
      </w:r>
      <w:proofErr w:type="spellEnd"/>
      <w:r w:rsidRPr="006378A2">
        <w:rPr>
          <w:rFonts w:ascii="Times New Roman" w:hAnsi="Times New Roman" w:cs="Times New Roman"/>
          <w:sz w:val="28"/>
          <w:szCs w:val="28"/>
        </w:rPr>
        <w:t>), и массив, содержащий название колонок в таблице. Первый элемент во всех столбцах заполняется 5 символами (#). Это нужно для опроса БД</w:t>
      </w:r>
      <w:r>
        <w:rPr>
          <w:rFonts w:ascii="Times New Roman" w:hAnsi="Times New Roman" w:cs="Times New Roman"/>
          <w:sz w:val="28"/>
          <w:szCs w:val="28"/>
        </w:rPr>
        <w:t>;</w:t>
      </w:r>
    </w:p>
    <w:p w14:paraId="481562ED" w14:textId="423C5533"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Удаление таблицы. На вход подается на звание таблицы. Формируется </w:t>
      </w:r>
      <w:proofErr w:type="spellStart"/>
      <w:r w:rsidRPr="006378A2">
        <w:rPr>
          <w:rFonts w:ascii="Times New Roman" w:hAnsi="Times New Roman" w:cs="Times New Roman"/>
          <w:sz w:val="28"/>
          <w:szCs w:val="28"/>
        </w:rPr>
        <w:t>sql</w:t>
      </w:r>
      <w:proofErr w:type="spellEnd"/>
      <w:r w:rsidRPr="006378A2">
        <w:rPr>
          <w:rFonts w:ascii="Times New Roman" w:hAnsi="Times New Roman" w:cs="Times New Roman"/>
          <w:sz w:val="28"/>
          <w:szCs w:val="28"/>
        </w:rPr>
        <w:t xml:space="preserve"> запрос</w:t>
      </w:r>
      <w:r>
        <w:rPr>
          <w:rFonts w:ascii="Times New Roman" w:hAnsi="Times New Roman" w:cs="Times New Roman"/>
          <w:sz w:val="28"/>
          <w:szCs w:val="28"/>
        </w:rPr>
        <w:t>;</w:t>
      </w:r>
    </w:p>
    <w:p w14:paraId="508A32D6" w14:textId="4AEFEAEE"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по опросу БД. Формируется </w:t>
      </w:r>
      <w:proofErr w:type="spellStart"/>
      <w:r w:rsidRPr="006378A2">
        <w:rPr>
          <w:rFonts w:ascii="Times New Roman" w:hAnsi="Times New Roman" w:cs="Times New Roman"/>
          <w:sz w:val="28"/>
          <w:szCs w:val="28"/>
        </w:rPr>
        <w:t>sql</w:t>
      </w:r>
      <w:proofErr w:type="spellEnd"/>
      <w:r w:rsidRPr="006378A2">
        <w:rPr>
          <w:rFonts w:ascii="Times New Roman" w:hAnsi="Times New Roman" w:cs="Times New Roman"/>
          <w:sz w:val="28"/>
          <w:szCs w:val="28"/>
        </w:rPr>
        <w:t xml:space="preserve"> запрос, который берет из таблицы БД первый элемент каждого столбца и проверяет его на наличие 5 символов (#). Если после проверки во всех столбцах присутствует данная запись, эта запись удаляется</w:t>
      </w:r>
      <w:r>
        <w:rPr>
          <w:rFonts w:ascii="Times New Roman" w:hAnsi="Times New Roman" w:cs="Times New Roman"/>
          <w:sz w:val="28"/>
          <w:szCs w:val="28"/>
        </w:rPr>
        <w:t>;</w:t>
      </w:r>
    </w:p>
    <w:p w14:paraId="34F2FBA0" w14:textId="3E3429D5"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возвращающая массив, содержащий все доступные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-порты</w:t>
      </w:r>
      <w:r>
        <w:rPr>
          <w:rFonts w:ascii="Times New Roman" w:hAnsi="Times New Roman" w:cs="Times New Roman"/>
          <w:sz w:val="28"/>
          <w:szCs w:val="28"/>
        </w:rPr>
        <w:t>;</w:t>
      </w:r>
    </w:p>
    <w:p w14:paraId="68ABE777" w14:textId="0D4C14FD"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открытия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-порта. В качестве входных параметров: номер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-порта, скорость передачи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-порта. Открывается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 и запускается таймер, с помощью которого задается интервал считывания данных с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-порта</w:t>
      </w:r>
      <w:r>
        <w:rPr>
          <w:rFonts w:ascii="Times New Roman" w:hAnsi="Times New Roman" w:cs="Times New Roman"/>
          <w:sz w:val="28"/>
          <w:szCs w:val="28"/>
        </w:rPr>
        <w:t>;</w:t>
      </w:r>
    </w:p>
    <w:p w14:paraId="25DB9EDE" w14:textId="3ACDE37C"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закрытия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-порта. При этом останавливается таймер</w:t>
      </w:r>
      <w:r>
        <w:rPr>
          <w:rFonts w:ascii="Times New Roman" w:hAnsi="Times New Roman" w:cs="Times New Roman"/>
          <w:sz w:val="28"/>
          <w:szCs w:val="28"/>
        </w:rPr>
        <w:t>;</w:t>
      </w:r>
    </w:p>
    <w:p w14:paraId="756A6DEE" w14:textId="28712F8B"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чтения данных с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-порта. Считывает все доступные байты из потока</w:t>
      </w:r>
      <w:r>
        <w:rPr>
          <w:rFonts w:ascii="Times New Roman" w:hAnsi="Times New Roman" w:cs="Times New Roman"/>
          <w:sz w:val="28"/>
          <w:szCs w:val="28"/>
        </w:rPr>
        <w:t>;</w:t>
      </w:r>
    </w:p>
    <w:p w14:paraId="0F084803" w14:textId="1939C037"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w:t>
      </w:r>
      <w:proofErr w:type="spellStart"/>
      <w:r w:rsidRPr="006378A2">
        <w:rPr>
          <w:rFonts w:ascii="Times New Roman" w:hAnsi="Times New Roman" w:cs="Times New Roman"/>
          <w:sz w:val="28"/>
          <w:szCs w:val="28"/>
        </w:rPr>
        <w:t>парсинга</w:t>
      </w:r>
      <w:proofErr w:type="spellEnd"/>
      <w:r w:rsidRPr="006378A2">
        <w:rPr>
          <w:rFonts w:ascii="Times New Roman" w:hAnsi="Times New Roman" w:cs="Times New Roman"/>
          <w:sz w:val="28"/>
          <w:szCs w:val="28"/>
        </w:rPr>
        <w:t xml:space="preserve"> строки. На вход подается строка, содержащая разделительный символ. Возвращает массив, полученные путем разделения строки на отдельные элементы с помощью разделительного символа</w:t>
      </w:r>
      <w:r>
        <w:rPr>
          <w:rFonts w:ascii="Times New Roman" w:hAnsi="Times New Roman" w:cs="Times New Roman"/>
          <w:sz w:val="28"/>
          <w:szCs w:val="28"/>
        </w:rPr>
        <w:t>;</w:t>
      </w:r>
    </w:p>
    <w:p w14:paraId="4BBF5B01" w14:textId="3EF3A30A"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инициализации таймера. На вход подается временной интервал, который нужен для настройки таймера</w:t>
      </w:r>
      <w:r>
        <w:rPr>
          <w:rFonts w:ascii="Times New Roman" w:hAnsi="Times New Roman" w:cs="Times New Roman"/>
          <w:sz w:val="28"/>
          <w:szCs w:val="28"/>
        </w:rPr>
        <w:t>;</w:t>
      </w:r>
    </w:p>
    <w:p w14:paraId="07130CE2" w14:textId="22452E07"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по загрузке прошивки в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В качестве входных параметров: номер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-порта, модель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скорость передачи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-порта, </w:t>
      </w:r>
      <w:proofErr w:type="gramStart"/>
      <w:r w:rsidRPr="006378A2">
        <w:rPr>
          <w:rFonts w:ascii="Times New Roman" w:hAnsi="Times New Roman" w:cs="Times New Roman"/>
          <w:sz w:val="28"/>
          <w:szCs w:val="28"/>
        </w:rPr>
        <w:t>файл</w:t>
      </w:r>
      <w:proofErr w:type="gramEnd"/>
      <w:r w:rsidRPr="006378A2">
        <w:rPr>
          <w:rFonts w:ascii="Times New Roman" w:hAnsi="Times New Roman" w:cs="Times New Roman"/>
          <w:sz w:val="28"/>
          <w:szCs w:val="28"/>
        </w:rPr>
        <w:t xml:space="preserve"> содержащий прошивку в формате </w:t>
      </w:r>
      <w:proofErr w:type="spellStart"/>
      <w:r w:rsidRPr="006378A2">
        <w:rPr>
          <w:rFonts w:ascii="Times New Roman" w:hAnsi="Times New Roman" w:cs="Times New Roman"/>
          <w:sz w:val="28"/>
          <w:szCs w:val="28"/>
        </w:rPr>
        <w:t>Hex</w:t>
      </w:r>
      <w:proofErr w:type="spellEnd"/>
      <w:r>
        <w:rPr>
          <w:rFonts w:ascii="Times New Roman" w:hAnsi="Times New Roman" w:cs="Times New Roman"/>
          <w:sz w:val="28"/>
          <w:szCs w:val="28"/>
        </w:rPr>
        <w:t>;</w:t>
      </w:r>
    </w:p>
    <w:p w14:paraId="00E1F393" w14:textId="53038767"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Так же для удобства выбора файла была реализована функция по работе с файловой системой. При вызове этого метода открывается окно, содержащее проводник. С помощью которого можно выбрать нужный файл. Возвращает строку, содержащую путь к указанному файлу. Этот метод можно привязать к кнопке</w:t>
      </w:r>
      <w:r>
        <w:rPr>
          <w:rFonts w:ascii="Times New Roman" w:hAnsi="Times New Roman" w:cs="Times New Roman"/>
          <w:sz w:val="28"/>
          <w:szCs w:val="28"/>
        </w:rPr>
        <w:t>;</w:t>
      </w:r>
    </w:p>
    <w:p w14:paraId="6F0B7154" w14:textId="2838DE6F"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для записи данных в </w:t>
      </w:r>
      <w:proofErr w:type="spellStart"/>
      <w:r w:rsidRPr="006378A2">
        <w:rPr>
          <w:rFonts w:ascii="Times New Roman" w:hAnsi="Times New Roman" w:cs="Times New Roman"/>
          <w:sz w:val="28"/>
          <w:szCs w:val="28"/>
        </w:rPr>
        <w:t>Com</w:t>
      </w:r>
      <w:proofErr w:type="spellEnd"/>
      <w:r w:rsidRPr="006378A2">
        <w:rPr>
          <w:rFonts w:ascii="Times New Roman" w:hAnsi="Times New Roman" w:cs="Times New Roman"/>
          <w:sz w:val="28"/>
          <w:szCs w:val="28"/>
        </w:rPr>
        <w:t xml:space="preserve">-порт. На вход подается строка с данными, содержащая разделительный символ, с помощью которого в дальнейшем можно эту строку преобразовать в массив или </w:t>
      </w:r>
      <w:proofErr w:type="spellStart"/>
      <w:r w:rsidRPr="006378A2">
        <w:rPr>
          <w:rFonts w:ascii="Times New Roman" w:hAnsi="Times New Roman" w:cs="Times New Roman"/>
          <w:sz w:val="28"/>
          <w:szCs w:val="28"/>
        </w:rPr>
        <w:t>запарсить</w:t>
      </w:r>
      <w:proofErr w:type="spellEnd"/>
      <w:r w:rsidRPr="006378A2">
        <w:rPr>
          <w:rFonts w:ascii="Times New Roman" w:hAnsi="Times New Roman" w:cs="Times New Roman"/>
          <w:sz w:val="28"/>
          <w:szCs w:val="28"/>
        </w:rPr>
        <w:t xml:space="preserve"> на стороне </w:t>
      </w:r>
      <w:proofErr w:type="spellStart"/>
      <w:r w:rsidRPr="006378A2">
        <w:rPr>
          <w:rFonts w:ascii="Times New Roman" w:hAnsi="Times New Roman" w:cs="Times New Roman"/>
          <w:sz w:val="28"/>
          <w:szCs w:val="28"/>
        </w:rPr>
        <w:t>Arduino</w:t>
      </w:r>
      <w:proofErr w:type="spellEnd"/>
      <w:r>
        <w:rPr>
          <w:rFonts w:ascii="Times New Roman" w:hAnsi="Times New Roman" w:cs="Times New Roman"/>
          <w:sz w:val="28"/>
          <w:szCs w:val="28"/>
        </w:rPr>
        <w:t>;</w:t>
      </w:r>
    </w:p>
    <w:p w14:paraId="2FDEAA14" w14:textId="28BA20BE"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по отчистке буфера</w:t>
      </w:r>
      <w:r>
        <w:rPr>
          <w:rFonts w:ascii="Times New Roman" w:hAnsi="Times New Roman" w:cs="Times New Roman"/>
          <w:sz w:val="28"/>
          <w:szCs w:val="28"/>
        </w:rPr>
        <w:t>;</w:t>
      </w:r>
    </w:p>
    <w:p w14:paraId="0C2F7C76" w14:textId="5B4E85ED"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lastRenderedPageBreak/>
        <w:t>Функция по распознаванию данных, а именно понимание от какого датчика эти данные, путем поиска специального символа или единиц измерения рядом с показанием</w:t>
      </w:r>
      <w:r>
        <w:rPr>
          <w:rFonts w:ascii="Times New Roman" w:hAnsi="Times New Roman" w:cs="Times New Roman"/>
          <w:sz w:val="28"/>
          <w:szCs w:val="28"/>
        </w:rPr>
        <w:t>;</w:t>
      </w:r>
    </w:p>
    <w:p w14:paraId="14C68161" w14:textId="6E74C291"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Функция по подсчету количества байт во входном буфере порта</w:t>
      </w:r>
      <w:r>
        <w:rPr>
          <w:rFonts w:ascii="Times New Roman" w:hAnsi="Times New Roman" w:cs="Times New Roman"/>
          <w:sz w:val="28"/>
          <w:szCs w:val="28"/>
        </w:rPr>
        <w:t>;</w:t>
      </w:r>
    </w:p>
    <w:p w14:paraId="1E5E16CB" w14:textId="45B976AA" w:rsidR="006378A2" w:rsidRPr="006378A2" w:rsidRDefault="006378A2" w:rsidP="006378A2">
      <w:pPr>
        <w:pStyle w:val="a3"/>
        <w:numPr>
          <w:ilvl w:val="0"/>
          <w:numId w:val="21"/>
        </w:numPr>
        <w:rPr>
          <w:rFonts w:ascii="Times New Roman" w:hAnsi="Times New Roman" w:cs="Times New Roman"/>
          <w:sz w:val="28"/>
          <w:szCs w:val="28"/>
        </w:rPr>
      </w:pPr>
      <w:r w:rsidRPr="006378A2">
        <w:rPr>
          <w:rFonts w:ascii="Times New Roman" w:hAnsi="Times New Roman" w:cs="Times New Roman"/>
          <w:sz w:val="28"/>
          <w:szCs w:val="28"/>
        </w:rPr>
        <w:t xml:space="preserve">Функция по опросу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шлет строку с определенным содержимым. Как только приложение эту строку считало, оно шлет ответную строку в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После этого </w:t>
      </w:r>
      <w:proofErr w:type="spellStart"/>
      <w:r w:rsidRPr="006378A2">
        <w:rPr>
          <w:rFonts w:ascii="Times New Roman" w:hAnsi="Times New Roman" w:cs="Times New Roman"/>
          <w:sz w:val="28"/>
          <w:szCs w:val="28"/>
        </w:rPr>
        <w:t>Arduino</w:t>
      </w:r>
      <w:proofErr w:type="spellEnd"/>
      <w:r w:rsidRPr="006378A2">
        <w:rPr>
          <w:rFonts w:ascii="Times New Roman" w:hAnsi="Times New Roman" w:cs="Times New Roman"/>
          <w:sz w:val="28"/>
          <w:szCs w:val="28"/>
        </w:rPr>
        <w:t xml:space="preserve"> прерывает цикл, формирующий строку для опроса</w:t>
      </w:r>
      <w:r>
        <w:rPr>
          <w:rFonts w:ascii="Times New Roman" w:hAnsi="Times New Roman" w:cs="Times New Roman"/>
          <w:sz w:val="28"/>
          <w:szCs w:val="28"/>
        </w:rPr>
        <w:t>;</w:t>
      </w:r>
    </w:p>
    <w:p w14:paraId="7069ACA6" w14:textId="58265973" w:rsidR="00E24349" w:rsidRDefault="00862341" w:rsidP="006378A2">
      <w:pPr>
        <w:rPr>
          <w:rFonts w:ascii="Times New Roman" w:hAnsi="Times New Roman" w:cs="Times New Roman"/>
          <w:sz w:val="28"/>
          <w:szCs w:val="28"/>
        </w:rPr>
      </w:pPr>
      <w:r>
        <w:rPr>
          <w:rFonts w:ascii="Times New Roman" w:hAnsi="Times New Roman" w:cs="Times New Roman"/>
          <w:sz w:val="28"/>
          <w:szCs w:val="28"/>
        </w:rPr>
        <w:t xml:space="preserve">Для автоматизации были выбраны функции, описанные выше, по нескольким причинам. </w:t>
      </w:r>
      <w:r w:rsidR="00E24349">
        <w:rPr>
          <w:rFonts w:ascii="Times New Roman" w:hAnsi="Times New Roman" w:cs="Times New Roman"/>
          <w:sz w:val="28"/>
          <w:szCs w:val="28"/>
        </w:rPr>
        <w:t>Одной из главных причин является универсальность разработанного в процессе написания дипломной работы программного обеспечения. Это означает, что студент может использовать полученные в результате библиотеки динамической компоновки практически с любым языком программирования и в любой среде программирования. Это дает некую вариативность и свободу при выборе программных средств для реализации поставленных студенту задач.</w:t>
      </w:r>
    </w:p>
    <w:p w14:paraId="1A9D3833" w14:textId="1FDE2E33" w:rsidR="006378A2" w:rsidRDefault="00694FCF" w:rsidP="006378A2">
      <w:pPr>
        <w:rPr>
          <w:rFonts w:ascii="Times New Roman" w:hAnsi="Times New Roman" w:cs="Times New Roman"/>
          <w:sz w:val="28"/>
          <w:szCs w:val="28"/>
        </w:rPr>
      </w:pPr>
      <w:r>
        <w:rPr>
          <w:rFonts w:ascii="Times New Roman" w:hAnsi="Times New Roman" w:cs="Times New Roman"/>
          <w:sz w:val="28"/>
          <w:szCs w:val="28"/>
        </w:rPr>
        <w:t>Вторая</w:t>
      </w:r>
      <w:r w:rsidR="00862341">
        <w:rPr>
          <w:rFonts w:ascii="Times New Roman" w:hAnsi="Times New Roman" w:cs="Times New Roman"/>
          <w:sz w:val="28"/>
          <w:szCs w:val="28"/>
        </w:rPr>
        <w:t xml:space="preserve"> причин</w:t>
      </w:r>
      <w:r>
        <w:rPr>
          <w:rFonts w:ascii="Times New Roman" w:hAnsi="Times New Roman" w:cs="Times New Roman"/>
          <w:sz w:val="28"/>
          <w:szCs w:val="28"/>
        </w:rPr>
        <w:t>а</w:t>
      </w:r>
      <w:r w:rsidR="00862341">
        <w:rPr>
          <w:rFonts w:ascii="Times New Roman" w:hAnsi="Times New Roman" w:cs="Times New Roman"/>
          <w:sz w:val="28"/>
          <w:szCs w:val="28"/>
        </w:rPr>
        <w:t xml:space="preserve"> заключается в том, что главной </w:t>
      </w:r>
      <w:r w:rsidR="00862341" w:rsidRPr="00862341">
        <w:rPr>
          <w:rFonts w:ascii="Times New Roman" w:hAnsi="Times New Roman" w:cs="Times New Roman"/>
          <w:sz w:val="28"/>
          <w:szCs w:val="28"/>
        </w:rPr>
        <w:t xml:space="preserve">задачей </w:t>
      </w:r>
      <w:r w:rsidR="00862341">
        <w:rPr>
          <w:rFonts w:ascii="Times New Roman" w:hAnsi="Times New Roman" w:cs="Times New Roman"/>
          <w:sz w:val="28"/>
          <w:szCs w:val="28"/>
        </w:rPr>
        <w:t>вышеупомянутых</w:t>
      </w:r>
      <w:r w:rsidR="00862341" w:rsidRPr="00862341">
        <w:rPr>
          <w:rFonts w:ascii="Times New Roman" w:hAnsi="Times New Roman" w:cs="Times New Roman"/>
          <w:sz w:val="28"/>
          <w:szCs w:val="28"/>
        </w:rPr>
        <w:t xml:space="preserve"> дисциплин является изучение микроконтроллерных подсистем, </w:t>
      </w:r>
      <w:r w:rsidR="00862341">
        <w:rPr>
          <w:rFonts w:ascii="Times New Roman" w:hAnsi="Times New Roman" w:cs="Times New Roman"/>
          <w:sz w:val="28"/>
          <w:szCs w:val="28"/>
        </w:rPr>
        <w:t>а</w:t>
      </w:r>
      <w:r w:rsidR="00862341" w:rsidRPr="00862341">
        <w:rPr>
          <w:rFonts w:ascii="Times New Roman" w:hAnsi="Times New Roman" w:cs="Times New Roman"/>
          <w:sz w:val="28"/>
          <w:szCs w:val="28"/>
        </w:rPr>
        <w:t xml:space="preserve"> </w:t>
      </w:r>
      <w:r w:rsidR="00862341">
        <w:rPr>
          <w:rFonts w:ascii="Times New Roman" w:hAnsi="Times New Roman" w:cs="Times New Roman"/>
          <w:sz w:val="28"/>
          <w:szCs w:val="28"/>
        </w:rPr>
        <w:t>сопутствующие</w:t>
      </w:r>
      <w:r w:rsidR="00862341" w:rsidRPr="00862341">
        <w:rPr>
          <w:rFonts w:ascii="Times New Roman" w:hAnsi="Times New Roman" w:cs="Times New Roman"/>
          <w:sz w:val="28"/>
          <w:szCs w:val="28"/>
        </w:rPr>
        <w:t xml:space="preserve"> задачи</w:t>
      </w:r>
      <w:r w:rsidR="00862341">
        <w:rPr>
          <w:rFonts w:ascii="Times New Roman" w:hAnsi="Times New Roman" w:cs="Times New Roman"/>
          <w:sz w:val="28"/>
          <w:szCs w:val="28"/>
        </w:rPr>
        <w:t>,</w:t>
      </w:r>
      <w:r w:rsidR="00862341" w:rsidRPr="00862341">
        <w:rPr>
          <w:rFonts w:ascii="Times New Roman" w:hAnsi="Times New Roman" w:cs="Times New Roman"/>
          <w:sz w:val="28"/>
          <w:szCs w:val="28"/>
        </w:rPr>
        <w:t xml:space="preserve"> </w:t>
      </w:r>
      <w:r w:rsidR="00862341">
        <w:rPr>
          <w:rFonts w:ascii="Times New Roman" w:hAnsi="Times New Roman" w:cs="Times New Roman"/>
          <w:sz w:val="28"/>
          <w:szCs w:val="28"/>
        </w:rPr>
        <w:t xml:space="preserve">связанные с </w:t>
      </w:r>
      <w:r w:rsidR="00862341" w:rsidRPr="00862341">
        <w:rPr>
          <w:rFonts w:ascii="Times New Roman" w:hAnsi="Times New Roman" w:cs="Times New Roman"/>
          <w:sz w:val="28"/>
          <w:szCs w:val="28"/>
        </w:rPr>
        <w:t>разработк</w:t>
      </w:r>
      <w:r w:rsidR="00862341">
        <w:rPr>
          <w:rFonts w:ascii="Times New Roman" w:hAnsi="Times New Roman" w:cs="Times New Roman"/>
          <w:sz w:val="28"/>
          <w:szCs w:val="28"/>
        </w:rPr>
        <w:t>ой</w:t>
      </w:r>
      <w:r w:rsidR="00862341" w:rsidRPr="00862341">
        <w:rPr>
          <w:rFonts w:ascii="Times New Roman" w:hAnsi="Times New Roman" w:cs="Times New Roman"/>
          <w:sz w:val="28"/>
          <w:szCs w:val="28"/>
        </w:rPr>
        <w:t xml:space="preserve"> нативного приложения с графическим интерфейсом, работа с базой данных и создание соединения с платформой </w:t>
      </w:r>
      <w:proofErr w:type="spellStart"/>
      <w:r w:rsidR="00862341" w:rsidRPr="00862341">
        <w:rPr>
          <w:rFonts w:ascii="Times New Roman" w:hAnsi="Times New Roman" w:cs="Times New Roman"/>
          <w:sz w:val="28"/>
          <w:szCs w:val="28"/>
        </w:rPr>
        <w:t>Arduino</w:t>
      </w:r>
      <w:proofErr w:type="spellEnd"/>
      <w:r w:rsidR="00862341">
        <w:rPr>
          <w:rFonts w:ascii="Times New Roman" w:hAnsi="Times New Roman" w:cs="Times New Roman"/>
          <w:sz w:val="28"/>
          <w:szCs w:val="28"/>
        </w:rPr>
        <w:t xml:space="preserve">, не являются основной целью и </w:t>
      </w:r>
      <w:r w:rsidR="00862341" w:rsidRPr="00862341">
        <w:rPr>
          <w:rFonts w:ascii="Times New Roman" w:hAnsi="Times New Roman" w:cs="Times New Roman"/>
          <w:sz w:val="28"/>
          <w:szCs w:val="28"/>
        </w:rPr>
        <w:t xml:space="preserve">затраченные временные ресурсы на </w:t>
      </w:r>
      <w:r w:rsidR="00862341">
        <w:rPr>
          <w:rFonts w:ascii="Times New Roman" w:hAnsi="Times New Roman" w:cs="Times New Roman"/>
          <w:sz w:val="28"/>
          <w:szCs w:val="28"/>
        </w:rPr>
        <w:t>их</w:t>
      </w:r>
      <w:r w:rsidR="00862341" w:rsidRPr="00862341">
        <w:rPr>
          <w:rFonts w:ascii="Times New Roman" w:hAnsi="Times New Roman" w:cs="Times New Roman"/>
          <w:sz w:val="28"/>
          <w:szCs w:val="28"/>
        </w:rPr>
        <w:t xml:space="preserve"> реализацию должны быть минимальны и не в ущерб основным задачам данных дисциплин</w:t>
      </w:r>
      <w:r w:rsidR="00862341">
        <w:rPr>
          <w:rFonts w:ascii="Times New Roman" w:hAnsi="Times New Roman" w:cs="Times New Roman"/>
          <w:sz w:val="28"/>
          <w:szCs w:val="28"/>
        </w:rPr>
        <w:t>.</w:t>
      </w:r>
      <w:r>
        <w:rPr>
          <w:rFonts w:ascii="Times New Roman" w:hAnsi="Times New Roman" w:cs="Times New Roman"/>
          <w:sz w:val="28"/>
          <w:szCs w:val="28"/>
        </w:rPr>
        <w:t xml:space="preserve"> Соответственно, при использовании готового решения студенты затрачивают меньшее количество времени на поиски и изучение инструкций по применению нужных программных компонент.</w:t>
      </w:r>
    </w:p>
    <w:p w14:paraId="411BD54B" w14:textId="7FB5D84A" w:rsidR="00E24349" w:rsidRDefault="00862341" w:rsidP="00885D15">
      <w:pPr>
        <w:rPr>
          <w:rFonts w:ascii="Times New Roman" w:hAnsi="Times New Roman" w:cs="Times New Roman"/>
          <w:sz w:val="28"/>
          <w:szCs w:val="28"/>
        </w:rPr>
      </w:pPr>
      <w:r>
        <w:rPr>
          <w:rFonts w:ascii="Times New Roman" w:hAnsi="Times New Roman" w:cs="Times New Roman"/>
          <w:sz w:val="28"/>
          <w:szCs w:val="28"/>
        </w:rPr>
        <w:t>Не менее важным является то, что используемые на данный момент</w:t>
      </w:r>
      <w:r w:rsidRPr="00862341">
        <w:rPr>
          <w:rFonts w:ascii="Times New Roman" w:hAnsi="Times New Roman" w:cs="Times New Roman"/>
          <w:sz w:val="28"/>
          <w:szCs w:val="28"/>
        </w:rPr>
        <w:t xml:space="preserve"> решения являются не самими актуальными, </w:t>
      </w:r>
      <w:r>
        <w:rPr>
          <w:rFonts w:ascii="Times New Roman" w:hAnsi="Times New Roman" w:cs="Times New Roman"/>
          <w:sz w:val="28"/>
          <w:szCs w:val="28"/>
        </w:rPr>
        <w:t>по сравнению с</w:t>
      </w:r>
      <w:r w:rsidR="00E24349">
        <w:rPr>
          <w:rFonts w:ascii="Times New Roman" w:hAnsi="Times New Roman" w:cs="Times New Roman"/>
          <w:sz w:val="28"/>
          <w:szCs w:val="28"/>
        </w:rPr>
        <w:t xml:space="preserve"> рыночными аналогами</w:t>
      </w:r>
      <w:r w:rsidRPr="00862341">
        <w:rPr>
          <w:rFonts w:ascii="Times New Roman" w:hAnsi="Times New Roman" w:cs="Times New Roman"/>
          <w:sz w:val="28"/>
          <w:szCs w:val="28"/>
        </w:rPr>
        <w:t xml:space="preserve">. Так же имеет место быть </w:t>
      </w:r>
      <w:r w:rsidR="00E24349">
        <w:rPr>
          <w:rFonts w:ascii="Times New Roman" w:hAnsi="Times New Roman" w:cs="Times New Roman"/>
          <w:sz w:val="28"/>
          <w:szCs w:val="28"/>
        </w:rPr>
        <w:t>причина</w:t>
      </w:r>
      <w:r w:rsidRPr="00862341">
        <w:rPr>
          <w:rFonts w:ascii="Times New Roman" w:hAnsi="Times New Roman" w:cs="Times New Roman"/>
          <w:sz w:val="28"/>
          <w:szCs w:val="28"/>
        </w:rPr>
        <w:t xml:space="preserve"> актуальности и применения полученных навыков</w:t>
      </w:r>
      <w:r w:rsidR="00E24349">
        <w:rPr>
          <w:rFonts w:ascii="Times New Roman" w:hAnsi="Times New Roman" w:cs="Times New Roman"/>
          <w:sz w:val="28"/>
          <w:szCs w:val="28"/>
        </w:rPr>
        <w:t xml:space="preserve"> и знаний</w:t>
      </w:r>
      <w:r w:rsidRPr="00862341">
        <w:rPr>
          <w:rFonts w:ascii="Times New Roman" w:hAnsi="Times New Roman" w:cs="Times New Roman"/>
          <w:sz w:val="28"/>
          <w:szCs w:val="28"/>
        </w:rPr>
        <w:t xml:space="preserve"> разработки нативных приложений в дальнейшей профессиональной </w:t>
      </w:r>
      <w:r w:rsidR="00E24349">
        <w:rPr>
          <w:rFonts w:ascii="Times New Roman" w:hAnsi="Times New Roman" w:cs="Times New Roman"/>
          <w:sz w:val="28"/>
          <w:szCs w:val="28"/>
        </w:rPr>
        <w:t>деятельности</w:t>
      </w:r>
      <w:r w:rsidRPr="00862341">
        <w:rPr>
          <w:rFonts w:ascii="Times New Roman" w:hAnsi="Times New Roman" w:cs="Times New Roman"/>
          <w:sz w:val="28"/>
          <w:szCs w:val="28"/>
        </w:rPr>
        <w:t xml:space="preserve"> будущих специалистов.</w:t>
      </w:r>
      <w:r w:rsidR="00E24349">
        <w:rPr>
          <w:rFonts w:ascii="Times New Roman" w:hAnsi="Times New Roman" w:cs="Times New Roman"/>
          <w:sz w:val="28"/>
          <w:szCs w:val="28"/>
        </w:rPr>
        <w:t xml:space="preserve"> При использовании программного обеспечения, разработанного в процессе выполнения данного дипломного проекта, студенты получат возможность использовать практически любые технологии, доступные на рынке, для выполнения поставленных преподавателем задач.</w:t>
      </w:r>
      <w:r w:rsidR="00694FCF">
        <w:rPr>
          <w:rFonts w:ascii="Times New Roman" w:hAnsi="Times New Roman" w:cs="Times New Roman"/>
          <w:sz w:val="28"/>
          <w:szCs w:val="28"/>
        </w:rPr>
        <w:t xml:space="preserve"> </w:t>
      </w:r>
    </w:p>
    <w:p w14:paraId="7E378FAE" w14:textId="668BEF4F" w:rsidR="00694FCF" w:rsidRDefault="00694FCF" w:rsidP="00885D15">
      <w:pPr>
        <w:rPr>
          <w:rFonts w:ascii="Times New Roman" w:hAnsi="Times New Roman" w:cs="Times New Roman"/>
          <w:sz w:val="28"/>
          <w:szCs w:val="28"/>
        </w:rPr>
      </w:pPr>
      <w:r>
        <w:rPr>
          <w:rFonts w:ascii="Times New Roman" w:hAnsi="Times New Roman" w:cs="Times New Roman"/>
          <w:sz w:val="28"/>
          <w:szCs w:val="28"/>
        </w:rPr>
        <w:t>Как побочное преимущество, студенты смогут расширить свои компетенции и навыки по работе с новыми средствами разработки. Это позволит им увеличить свою конкурентоспособность на рынке труда и не быть зависимыми от одной конкретной технологии.</w:t>
      </w:r>
    </w:p>
    <w:p w14:paraId="2168AA81" w14:textId="672E8FDB" w:rsidR="00694FCF" w:rsidRDefault="00694FCF" w:rsidP="00885D15">
      <w:pPr>
        <w:rPr>
          <w:rFonts w:ascii="Times New Roman" w:hAnsi="Times New Roman" w:cs="Times New Roman"/>
          <w:b/>
          <w:bCs/>
          <w:sz w:val="28"/>
          <w:szCs w:val="28"/>
        </w:rPr>
      </w:pPr>
      <w:r>
        <w:rPr>
          <w:rFonts w:ascii="Times New Roman" w:hAnsi="Times New Roman" w:cs="Times New Roman"/>
          <w:sz w:val="28"/>
          <w:szCs w:val="28"/>
        </w:rPr>
        <w:lastRenderedPageBreak/>
        <w:t>1.8</w:t>
      </w:r>
      <w:r w:rsidRPr="00694FCF">
        <w:rPr>
          <w:rFonts w:ascii="Times New Roman" w:hAnsi="Times New Roman" w:cs="Times New Roman"/>
          <w:sz w:val="28"/>
          <w:szCs w:val="28"/>
        </w:rPr>
        <w:tab/>
      </w:r>
      <w:r w:rsidRPr="00694FCF">
        <w:rPr>
          <w:rFonts w:ascii="Times New Roman" w:hAnsi="Times New Roman" w:cs="Times New Roman"/>
          <w:b/>
          <w:bCs/>
          <w:sz w:val="28"/>
          <w:szCs w:val="28"/>
        </w:rPr>
        <w:t>Логическое и технико-технологическое обоснование возможности и целесообразности автоматизации выделенного сегмента бизнес-предметной области посредством предмета ДП</w:t>
      </w:r>
    </w:p>
    <w:p w14:paraId="1822A2FD" w14:textId="77777777" w:rsidR="00B334D4" w:rsidRDefault="007047F0" w:rsidP="007047F0">
      <w:pPr>
        <w:rPr>
          <w:rFonts w:ascii="Times New Roman" w:hAnsi="Times New Roman" w:cs="Times New Roman"/>
          <w:sz w:val="28"/>
          <w:szCs w:val="28"/>
        </w:rPr>
      </w:pPr>
      <w:r w:rsidRPr="007047F0">
        <w:rPr>
          <w:rFonts w:ascii="Times New Roman" w:hAnsi="Times New Roman" w:cs="Times New Roman"/>
          <w:sz w:val="28"/>
          <w:szCs w:val="28"/>
        </w:rPr>
        <w:t xml:space="preserve">В </w:t>
      </w:r>
      <w:proofErr w:type="spellStart"/>
      <w:r w:rsidRPr="007047F0">
        <w:rPr>
          <w:rFonts w:ascii="Times New Roman" w:hAnsi="Times New Roman" w:cs="Times New Roman"/>
          <w:sz w:val="28"/>
          <w:szCs w:val="28"/>
        </w:rPr>
        <w:t>Windows</w:t>
      </w:r>
      <w:proofErr w:type="spellEnd"/>
      <w:r w:rsidRPr="007047F0">
        <w:rPr>
          <w:rFonts w:ascii="Times New Roman" w:hAnsi="Times New Roman" w:cs="Times New Roman"/>
          <w:sz w:val="28"/>
          <w:szCs w:val="28"/>
        </w:rPr>
        <w:t xml:space="preserve"> библиотека динамической компоновки (DLL) является исполняемым файлом, который выступает в качестве общей библиотеки функций и ресурсов. Динамическая компоновка — это возможность операционной системы. Она позволяет исполняемому файлу вызывать функции или использовать ресурсы, хранящиеся в отдельном файле. Эти функции и ресурсы можно компилировать и развертывать отдельно от использующих их исполняемых файлов.</w:t>
      </w:r>
      <w:r>
        <w:rPr>
          <w:rFonts w:ascii="Times New Roman" w:hAnsi="Times New Roman" w:cs="Times New Roman"/>
          <w:sz w:val="28"/>
          <w:szCs w:val="28"/>
        </w:rPr>
        <w:t xml:space="preserve"> </w:t>
      </w:r>
      <w:r w:rsidRPr="007047F0">
        <w:rPr>
          <w:rFonts w:ascii="Times New Roman" w:hAnsi="Times New Roman" w:cs="Times New Roman"/>
          <w:sz w:val="28"/>
          <w:szCs w:val="28"/>
        </w:rPr>
        <w:t>Библиотека DLL не является отдельным исполняемым файлом. Библиотеки DLL выполняются в контексте приложений, которые их вызывают. Операционная система загружает библиотеку DLL в область памяти приложения. Это делается либо при загрузке приложения, либо по запросу во время выполнения</w:t>
      </w:r>
      <w:r w:rsidR="00B334D4">
        <w:rPr>
          <w:rFonts w:ascii="Times New Roman" w:hAnsi="Times New Roman" w:cs="Times New Roman"/>
          <w:sz w:val="28"/>
          <w:szCs w:val="28"/>
        </w:rPr>
        <w:t xml:space="preserve">. </w:t>
      </w:r>
      <w:r w:rsidRPr="007047F0">
        <w:rPr>
          <w:rFonts w:ascii="Times New Roman" w:hAnsi="Times New Roman" w:cs="Times New Roman"/>
          <w:sz w:val="28"/>
          <w:szCs w:val="28"/>
        </w:rPr>
        <w:t>Библиотеки DLL также упрощают совместное использование функций и ресурсов различными исполняемыми файлами. Несколько приложений могут осуществлять одновременный доступ к содержимому одной копии библиотеки DLL в памяти.</w:t>
      </w:r>
      <w:r w:rsidR="00B334D4">
        <w:rPr>
          <w:rFonts w:ascii="Times New Roman" w:hAnsi="Times New Roman" w:cs="Times New Roman"/>
          <w:sz w:val="28"/>
          <w:szCs w:val="28"/>
        </w:rPr>
        <w:t xml:space="preserve"> </w:t>
      </w:r>
    </w:p>
    <w:p w14:paraId="0051BFE5" w14:textId="09B87B31" w:rsidR="00694FCF" w:rsidRDefault="00B334D4" w:rsidP="007047F0">
      <w:pPr>
        <w:rPr>
          <w:rFonts w:ascii="Times New Roman" w:hAnsi="Times New Roman" w:cs="Times New Roman"/>
          <w:sz w:val="28"/>
          <w:szCs w:val="28"/>
        </w:rPr>
      </w:pPr>
      <w:r>
        <w:rPr>
          <w:rFonts w:ascii="Times New Roman" w:hAnsi="Times New Roman" w:cs="Times New Roman"/>
          <w:sz w:val="28"/>
          <w:szCs w:val="28"/>
        </w:rPr>
        <w:t xml:space="preserve">На </w:t>
      </w:r>
      <w:r w:rsidR="001B4F50">
        <w:rPr>
          <w:rFonts w:ascii="Times New Roman" w:hAnsi="Times New Roman" w:cs="Times New Roman"/>
          <w:sz w:val="28"/>
          <w:szCs w:val="28"/>
        </w:rPr>
        <w:t>текущий</w:t>
      </w:r>
      <w:r>
        <w:rPr>
          <w:rFonts w:ascii="Times New Roman" w:hAnsi="Times New Roman" w:cs="Times New Roman"/>
          <w:sz w:val="28"/>
          <w:szCs w:val="28"/>
        </w:rPr>
        <w:t xml:space="preserve"> момент эта технология не является новым или инновационным решением. Можно сказать, что использование </w:t>
      </w:r>
      <w:r>
        <w:rPr>
          <w:rFonts w:ascii="Times New Roman" w:hAnsi="Times New Roman" w:cs="Times New Roman"/>
          <w:sz w:val="28"/>
          <w:szCs w:val="28"/>
          <w:lang w:val="en-US"/>
        </w:rPr>
        <w:t>DLL</w:t>
      </w:r>
      <w:r>
        <w:rPr>
          <w:rFonts w:ascii="Times New Roman" w:hAnsi="Times New Roman" w:cs="Times New Roman"/>
          <w:sz w:val="28"/>
          <w:szCs w:val="28"/>
        </w:rPr>
        <w:t xml:space="preserve"> стало классическим решением при разработке нативных приложений. В данном дипломном проекте, в рамках задач по дисциплинам </w:t>
      </w:r>
      <w:r w:rsidRPr="00F32E12">
        <w:rPr>
          <w:rFonts w:ascii="Times New Roman" w:hAnsi="Times New Roman" w:cs="Times New Roman"/>
          <w:sz w:val="28"/>
          <w:szCs w:val="28"/>
        </w:rPr>
        <w:t>«Программирование микроконтроллеров» и «Проектирование и разработка систем на микроконтроллерах»</w:t>
      </w:r>
      <w:r>
        <w:rPr>
          <w:rFonts w:ascii="Times New Roman" w:hAnsi="Times New Roman" w:cs="Times New Roman"/>
          <w:sz w:val="28"/>
          <w:szCs w:val="28"/>
        </w:rPr>
        <w:t>, реализована интеграция и концентрация функций, выполняемых во внешних программах, в отдельные библиотеки динамической компоновки. Это стало возможным благод</w:t>
      </w:r>
      <w:r w:rsidR="001B4F50">
        <w:rPr>
          <w:rFonts w:ascii="Times New Roman" w:hAnsi="Times New Roman" w:cs="Times New Roman"/>
          <w:sz w:val="28"/>
          <w:szCs w:val="28"/>
        </w:rPr>
        <w:t>а</w:t>
      </w:r>
      <w:r>
        <w:rPr>
          <w:rFonts w:ascii="Times New Roman" w:hAnsi="Times New Roman" w:cs="Times New Roman"/>
          <w:sz w:val="28"/>
          <w:szCs w:val="28"/>
        </w:rPr>
        <w:t>ря существующей технологии ра</w:t>
      </w:r>
      <w:r w:rsidR="001B4F50">
        <w:rPr>
          <w:rFonts w:ascii="Times New Roman" w:hAnsi="Times New Roman" w:cs="Times New Roman"/>
          <w:sz w:val="28"/>
          <w:szCs w:val="28"/>
        </w:rPr>
        <w:t>з</w:t>
      </w:r>
      <w:r>
        <w:rPr>
          <w:rFonts w:ascii="Times New Roman" w:hAnsi="Times New Roman" w:cs="Times New Roman"/>
          <w:sz w:val="28"/>
          <w:szCs w:val="28"/>
        </w:rPr>
        <w:t xml:space="preserve">работки </w:t>
      </w:r>
      <w:r>
        <w:rPr>
          <w:rFonts w:ascii="Times New Roman" w:hAnsi="Times New Roman" w:cs="Times New Roman"/>
          <w:sz w:val="28"/>
          <w:szCs w:val="28"/>
          <w:lang w:val="en-US"/>
        </w:rPr>
        <w:t>DLL</w:t>
      </w:r>
      <w:r w:rsidRPr="001B4F50">
        <w:rPr>
          <w:rFonts w:ascii="Times New Roman" w:hAnsi="Times New Roman" w:cs="Times New Roman"/>
          <w:sz w:val="28"/>
          <w:szCs w:val="28"/>
        </w:rPr>
        <w:t xml:space="preserve"> </w:t>
      </w:r>
      <w:r>
        <w:rPr>
          <w:rFonts w:ascii="Times New Roman" w:hAnsi="Times New Roman" w:cs="Times New Roman"/>
          <w:sz w:val="28"/>
          <w:szCs w:val="28"/>
        </w:rPr>
        <w:t>и</w:t>
      </w:r>
      <w:r w:rsidR="001B4F50">
        <w:rPr>
          <w:rFonts w:ascii="Times New Roman" w:hAnsi="Times New Roman" w:cs="Times New Roman"/>
          <w:sz w:val="28"/>
          <w:szCs w:val="28"/>
        </w:rPr>
        <w:t xml:space="preserve"> уже готовых решений по оптимизации и автоматизации ряда функций по работе с платформой </w:t>
      </w:r>
      <w:r w:rsidR="001B4F50">
        <w:rPr>
          <w:rFonts w:ascii="Times New Roman" w:hAnsi="Times New Roman" w:cs="Times New Roman"/>
          <w:sz w:val="28"/>
          <w:szCs w:val="28"/>
          <w:lang w:val="en-US"/>
        </w:rPr>
        <w:t>Arduino</w:t>
      </w:r>
      <w:r w:rsidR="001B4F50" w:rsidRPr="001B4F50">
        <w:rPr>
          <w:rFonts w:ascii="Times New Roman" w:hAnsi="Times New Roman" w:cs="Times New Roman"/>
          <w:sz w:val="28"/>
          <w:szCs w:val="28"/>
        </w:rPr>
        <w:t xml:space="preserve"> </w:t>
      </w:r>
      <w:r w:rsidR="001B4F50">
        <w:rPr>
          <w:rFonts w:ascii="Times New Roman" w:hAnsi="Times New Roman" w:cs="Times New Roman"/>
          <w:sz w:val="28"/>
          <w:szCs w:val="28"/>
        </w:rPr>
        <w:t>и работой с базами данных. В данной проекте сформировано объединение и оптимизация готовых решений под нужды студентов для выполнения задач по данным дисциплинам.</w:t>
      </w:r>
      <w:r>
        <w:rPr>
          <w:rFonts w:ascii="Times New Roman" w:hAnsi="Times New Roman" w:cs="Times New Roman"/>
          <w:sz w:val="28"/>
          <w:szCs w:val="28"/>
        </w:rPr>
        <w:t xml:space="preserve"> </w:t>
      </w:r>
    </w:p>
    <w:p w14:paraId="055AC8AB" w14:textId="6D71329C" w:rsidR="001B4F50" w:rsidRDefault="001B4F50" w:rsidP="007047F0">
      <w:pPr>
        <w:rPr>
          <w:rFonts w:ascii="Times New Roman" w:hAnsi="Times New Roman" w:cs="Times New Roman"/>
          <w:b/>
          <w:bCs/>
          <w:sz w:val="28"/>
          <w:szCs w:val="28"/>
        </w:rPr>
      </w:pPr>
      <w:r>
        <w:rPr>
          <w:rFonts w:ascii="Times New Roman" w:hAnsi="Times New Roman" w:cs="Times New Roman"/>
          <w:sz w:val="28"/>
          <w:szCs w:val="28"/>
        </w:rPr>
        <w:t>1.9</w:t>
      </w:r>
      <w:r w:rsidRPr="001B4F50">
        <w:rPr>
          <w:rFonts w:ascii="Times New Roman" w:hAnsi="Times New Roman" w:cs="Times New Roman"/>
          <w:b/>
          <w:bCs/>
          <w:sz w:val="28"/>
          <w:szCs w:val="28"/>
        </w:rPr>
        <w:tab/>
        <w:t>Состав и компонентная структура сегмента бизнес-предметной области, подлежащего автоматизации</w:t>
      </w:r>
    </w:p>
    <w:p w14:paraId="1A4588DA" w14:textId="4CB68E4E" w:rsidR="003019FF" w:rsidRDefault="003019FF" w:rsidP="003019FF">
      <w:pPr>
        <w:rPr>
          <w:rFonts w:ascii="Times New Roman" w:hAnsi="Times New Roman" w:cs="Times New Roman"/>
          <w:sz w:val="28"/>
          <w:szCs w:val="28"/>
        </w:rPr>
      </w:pPr>
      <w:r w:rsidRPr="003019FF">
        <w:rPr>
          <w:rFonts w:ascii="Times New Roman" w:hAnsi="Times New Roman" w:cs="Times New Roman"/>
          <w:sz w:val="28"/>
          <w:szCs w:val="28"/>
        </w:rPr>
        <w:t>Бизнес-предметная область – это деятельность одного физического лица или</w:t>
      </w:r>
      <w:r>
        <w:rPr>
          <w:rFonts w:ascii="Times New Roman" w:hAnsi="Times New Roman" w:cs="Times New Roman"/>
          <w:sz w:val="28"/>
          <w:szCs w:val="28"/>
        </w:rPr>
        <w:t xml:space="preserve"> </w:t>
      </w:r>
      <w:r w:rsidRPr="003019FF">
        <w:rPr>
          <w:rFonts w:ascii="Times New Roman" w:hAnsi="Times New Roman" w:cs="Times New Roman"/>
          <w:sz w:val="28"/>
          <w:szCs w:val="28"/>
        </w:rPr>
        <w:t xml:space="preserve">трудового объединения физических лиц, относящаяся к определенной </w:t>
      </w:r>
      <w:r>
        <w:rPr>
          <w:rFonts w:ascii="Times New Roman" w:hAnsi="Times New Roman" w:cs="Times New Roman"/>
          <w:sz w:val="28"/>
          <w:szCs w:val="28"/>
        </w:rPr>
        <w:t>о</w:t>
      </w:r>
      <w:r w:rsidRPr="003019FF">
        <w:rPr>
          <w:rFonts w:ascii="Times New Roman" w:hAnsi="Times New Roman" w:cs="Times New Roman"/>
          <w:sz w:val="28"/>
          <w:szCs w:val="28"/>
        </w:rPr>
        <w:t>трасли и</w:t>
      </w:r>
      <w:r>
        <w:rPr>
          <w:rFonts w:ascii="Times New Roman" w:hAnsi="Times New Roman" w:cs="Times New Roman"/>
          <w:sz w:val="28"/>
          <w:szCs w:val="28"/>
        </w:rPr>
        <w:t xml:space="preserve"> </w:t>
      </w:r>
      <w:r w:rsidRPr="003019FF">
        <w:rPr>
          <w:rFonts w:ascii="Times New Roman" w:hAnsi="Times New Roman" w:cs="Times New Roman"/>
          <w:sz w:val="28"/>
          <w:szCs w:val="28"/>
        </w:rPr>
        <w:t>специфике.</w:t>
      </w:r>
      <w:r>
        <w:rPr>
          <w:rFonts w:ascii="Times New Roman" w:hAnsi="Times New Roman" w:cs="Times New Roman"/>
          <w:sz w:val="28"/>
          <w:szCs w:val="28"/>
        </w:rPr>
        <w:t xml:space="preserve"> Результатом анализа бизнес-предметной области является предмет потребности, полученный в результате выполнения бизнес-процессов.</w:t>
      </w:r>
    </w:p>
    <w:p w14:paraId="63194CE3" w14:textId="77777777" w:rsidR="003019FF" w:rsidRDefault="003019FF" w:rsidP="007047F0">
      <w:pPr>
        <w:rPr>
          <w:rFonts w:ascii="Times New Roman" w:hAnsi="Times New Roman" w:cs="Times New Roman"/>
          <w:sz w:val="28"/>
          <w:szCs w:val="28"/>
        </w:rPr>
      </w:pPr>
    </w:p>
    <w:p w14:paraId="2AAF6C4E" w14:textId="0EA1752F" w:rsidR="001B4F50" w:rsidRDefault="007933C1" w:rsidP="007047F0">
      <w:pPr>
        <w:rPr>
          <w:rFonts w:ascii="Times New Roman" w:hAnsi="Times New Roman" w:cs="Times New Roman"/>
          <w:sz w:val="28"/>
          <w:szCs w:val="28"/>
        </w:rPr>
      </w:pPr>
      <w:r>
        <w:rPr>
          <w:rFonts w:ascii="Times New Roman" w:hAnsi="Times New Roman" w:cs="Times New Roman"/>
          <w:sz w:val="28"/>
          <w:szCs w:val="28"/>
        </w:rPr>
        <w:lastRenderedPageBreak/>
        <w:t>Основные составляющие предметной области:</w:t>
      </w:r>
    </w:p>
    <w:p w14:paraId="3439D420" w14:textId="5D1C980A" w:rsidR="007933C1" w:rsidRDefault="007933C1" w:rsidP="007933C1">
      <w:pPr>
        <w:pStyle w:val="a3"/>
        <w:numPr>
          <w:ilvl w:val="0"/>
          <w:numId w:val="26"/>
        </w:numPr>
        <w:rPr>
          <w:rFonts w:ascii="Times New Roman" w:hAnsi="Times New Roman" w:cs="Times New Roman"/>
          <w:sz w:val="28"/>
          <w:szCs w:val="28"/>
        </w:rPr>
      </w:pPr>
      <w:r>
        <w:rPr>
          <w:rFonts w:ascii="Times New Roman" w:hAnsi="Times New Roman" w:cs="Times New Roman"/>
          <w:sz w:val="28"/>
          <w:szCs w:val="28"/>
        </w:rPr>
        <w:t>Объекты и их свойства;</w:t>
      </w:r>
    </w:p>
    <w:p w14:paraId="2D01AA0D" w14:textId="3689C1EE" w:rsidR="007933C1" w:rsidRDefault="007933C1" w:rsidP="007933C1">
      <w:pPr>
        <w:pStyle w:val="a3"/>
        <w:numPr>
          <w:ilvl w:val="0"/>
          <w:numId w:val="26"/>
        </w:numPr>
        <w:rPr>
          <w:rFonts w:ascii="Times New Roman" w:hAnsi="Times New Roman" w:cs="Times New Roman"/>
          <w:sz w:val="28"/>
          <w:szCs w:val="28"/>
        </w:rPr>
      </w:pPr>
      <w:r>
        <w:rPr>
          <w:rFonts w:ascii="Times New Roman" w:hAnsi="Times New Roman" w:cs="Times New Roman"/>
          <w:sz w:val="28"/>
          <w:szCs w:val="28"/>
        </w:rPr>
        <w:t>Взаимосвязи между объектами;</w:t>
      </w:r>
    </w:p>
    <w:p w14:paraId="5DE18F17" w14:textId="144FA739" w:rsidR="007933C1" w:rsidRDefault="007933C1" w:rsidP="007933C1">
      <w:pPr>
        <w:pStyle w:val="a3"/>
        <w:numPr>
          <w:ilvl w:val="0"/>
          <w:numId w:val="26"/>
        </w:numPr>
        <w:rPr>
          <w:rFonts w:ascii="Times New Roman" w:hAnsi="Times New Roman" w:cs="Times New Roman"/>
          <w:sz w:val="28"/>
          <w:szCs w:val="28"/>
        </w:rPr>
      </w:pPr>
      <w:r>
        <w:rPr>
          <w:rFonts w:ascii="Times New Roman" w:hAnsi="Times New Roman" w:cs="Times New Roman"/>
          <w:sz w:val="28"/>
          <w:szCs w:val="28"/>
        </w:rPr>
        <w:t>Действия объектов, выполняемые в пространстве и времени.</w:t>
      </w:r>
    </w:p>
    <w:p w14:paraId="44EE80B0" w14:textId="2A1B3D4B" w:rsidR="007933C1" w:rsidRDefault="007933C1" w:rsidP="007933C1">
      <w:pPr>
        <w:rPr>
          <w:rFonts w:ascii="Times New Roman" w:hAnsi="Times New Roman" w:cs="Times New Roman"/>
          <w:sz w:val="28"/>
          <w:szCs w:val="28"/>
        </w:rPr>
      </w:pPr>
      <w:r>
        <w:rPr>
          <w:rFonts w:ascii="Times New Roman" w:hAnsi="Times New Roman" w:cs="Times New Roman"/>
          <w:sz w:val="28"/>
          <w:szCs w:val="28"/>
        </w:rPr>
        <w:t>По своей природе предметная область может быть материальная (физическая) и нематериальная (виртуальная). В данной работе предметная область нематериальна, так как данный дипломный проект относится к области информационных технологий, конкретнее к разработке программных средств, что по своей природе является виртуальной средой. Целями данной дипломной работы являются изучение программных средств и технологий.</w:t>
      </w:r>
      <w:r w:rsidR="00C03CEC">
        <w:rPr>
          <w:rFonts w:ascii="Times New Roman" w:hAnsi="Times New Roman" w:cs="Times New Roman"/>
          <w:sz w:val="28"/>
          <w:szCs w:val="28"/>
        </w:rPr>
        <w:t xml:space="preserve"> На Рисунке 2 изображена структура и состав деятельности человека. </w:t>
      </w:r>
    </w:p>
    <w:p w14:paraId="568DF570" w14:textId="1AE2C67E" w:rsidR="00DD4F97" w:rsidRDefault="00DD4F97" w:rsidP="007933C1">
      <w:pPr>
        <w:rPr>
          <w:rFonts w:ascii="Times New Roman" w:hAnsi="Times New Roman" w:cs="Times New Roman"/>
          <w:sz w:val="28"/>
          <w:szCs w:val="28"/>
        </w:rPr>
      </w:pPr>
      <w:r>
        <w:rPr>
          <w:noProof/>
        </w:rPr>
        <w:drawing>
          <wp:inline distT="0" distB="0" distL="0" distR="0" wp14:anchorId="24B3EBF1" wp14:editId="017C5C04">
            <wp:extent cx="5940425" cy="34677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467735"/>
                    </a:xfrm>
                    <a:prstGeom prst="rect">
                      <a:avLst/>
                    </a:prstGeom>
                    <a:noFill/>
                    <a:ln>
                      <a:noFill/>
                    </a:ln>
                  </pic:spPr>
                </pic:pic>
              </a:graphicData>
            </a:graphic>
          </wp:inline>
        </w:drawing>
      </w:r>
    </w:p>
    <w:p w14:paraId="08E59CBB" w14:textId="3B9E5EBD" w:rsidR="00DD4F97" w:rsidRDefault="00DD4F97" w:rsidP="00DD4F97">
      <w:pPr>
        <w:jc w:val="center"/>
        <w:rPr>
          <w:rFonts w:ascii="Times New Roman" w:hAnsi="Times New Roman" w:cs="Times New Roman"/>
          <w:sz w:val="28"/>
          <w:szCs w:val="28"/>
        </w:rPr>
      </w:pPr>
      <w:r>
        <w:rPr>
          <w:rFonts w:ascii="Times New Roman" w:hAnsi="Times New Roman" w:cs="Times New Roman"/>
          <w:sz w:val="28"/>
          <w:szCs w:val="28"/>
        </w:rPr>
        <w:t xml:space="preserve">Рисунок 2 </w:t>
      </w:r>
      <w:r w:rsidR="00C03CEC">
        <w:rPr>
          <w:rFonts w:ascii="Times New Roman" w:hAnsi="Times New Roman" w:cs="Times New Roman"/>
          <w:sz w:val="28"/>
          <w:szCs w:val="28"/>
        </w:rPr>
        <w:t>–</w:t>
      </w:r>
      <w:r>
        <w:rPr>
          <w:rFonts w:ascii="Times New Roman" w:hAnsi="Times New Roman" w:cs="Times New Roman"/>
          <w:sz w:val="28"/>
          <w:szCs w:val="28"/>
        </w:rPr>
        <w:t xml:space="preserve"> </w:t>
      </w:r>
      <w:r w:rsidR="00C03CEC">
        <w:rPr>
          <w:rFonts w:ascii="Times New Roman" w:hAnsi="Times New Roman" w:cs="Times New Roman"/>
          <w:sz w:val="28"/>
          <w:szCs w:val="28"/>
        </w:rPr>
        <w:t>Деятельность человека.</w:t>
      </w:r>
    </w:p>
    <w:p w14:paraId="66F26677" w14:textId="5645619B" w:rsidR="00C03CEC" w:rsidRDefault="00C03CEC" w:rsidP="00C03CEC">
      <w:pPr>
        <w:rPr>
          <w:rFonts w:ascii="Times New Roman" w:hAnsi="Times New Roman" w:cs="Times New Roman"/>
          <w:sz w:val="28"/>
          <w:szCs w:val="28"/>
        </w:rPr>
      </w:pPr>
      <w:r>
        <w:rPr>
          <w:rFonts w:ascii="Times New Roman" w:hAnsi="Times New Roman" w:cs="Times New Roman"/>
          <w:sz w:val="28"/>
          <w:szCs w:val="28"/>
        </w:rPr>
        <w:t xml:space="preserve">Деятельность – это Человек, который имея потребности, ставит цель и, обладая потенциалом и применяя средства, выполняет процессы в пространстве и времени и получает результат, который должен соответствовать поставленной цели, удовлетворяющей потребности. </w:t>
      </w:r>
    </w:p>
    <w:p w14:paraId="2B4F7696" w14:textId="2B4BD627" w:rsidR="00C03CEC" w:rsidRPr="00C03CEC" w:rsidRDefault="00C03CEC" w:rsidP="00C03CEC">
      <w:pPr>
        <w:rPr>
          <w:rFonts w:ascii="Times New Roman" w:hAnsi="Times New Roman" w:cs="Times New Roman"/>
          <w:sz w:val="28"/>
          <w:szCs w:val="28"/>
        </w:rPr>
      </w:pPr>
      <w:r w:rsidRPr="00C03CEC">
        <w:rPr>
          <w:rFonts w:ascii="Times New Roman" w:hAnsi="Times New Roman" w:cs="Times New Roman"/>
          <w:sz w:val="28"/>
          <w:szCs w:val="28"/>
        </w:rPr>
        <w:t>Потребность – это физиологическое, интеллектуальное, психологическое и иное</w:t>
      </w:r>
      <w:r>
        <w:rPr>
          <w:rFonts w:ascii="Times New Roman" w:hAnsi="Times New Roman" w:cs="Times New Roman"/>
          <w:sz w:val="28"/>
          <w:szCs w:val="28"/>
        </w:rPr>
        <w:t xml:space="preserve"> </w:t>
      </w:r>
      <w:r w:rsidRPr="00C03CEC">
        <w:rPr>
          <w:rFonts w:ascii="Times New Roman" w:hAnsi="Times New Roman" w:cs="Times New Roman"/>
          <w:sz w:val="28"/>
          <w:szCs w:val="28"/>
        </w:rPr>
        <w:t>состояние Человека, определяющее зависимость Человека от предмета потребности,</w:t>
      </w:r>
      <w:r>
        <w:rPr>
          <w:rFonts w:ascii="Times New Roman" w:hAnsi="Times New Roman" w:cs="Times New Roman"/>
          <w:sz w:val="28"/>
          <w:szCs w:val="28"/>
        </w:rPr>
        <w:t xml:space="preserve"> </w:t>
      </w:r>
      <w:r w:rsidRPr="00C03CEC">
        <w:rPr>
          <w:rFonts w:ascii="Times New Roman" w:hAnsi="Times New Roman" w:cs="Times New Roman"/>
          <w:sz w:val="28"/>
          <w:szCs w:val="28"/>
        </w:rPr>
        <w:t>которая характеризуется следующим:</w:t>
      </w:r>
    </w:p>
    <w:p w14:paraId="22851855" w14:textId="27BC4CED" w:rsidR="00C03CEC" w:rsidRPr="00C03CEC" w:rsidRDefault="00C03CEC" w:rsidP="00C03CEC">
      <w:pPr>
        <w:pStyle w:val="a3"/>
        <w:numPr>
          <w:ilvl w:val="0"/>
          <w:numId w:val="30"/>
        </w:numPr>
        <w:rPr>
          <w:rFonts w:ascii="Times New Roman" w:hAnsi="Times New Roman" w:cs="Times New Roman"/>
          <w:sz w:val="28"/>
          <w:szCs w:val="28"/>
        </w:rPr>
      </w:pPr>
      <w:r w:rsidRPr="00C03CEC">
        <w:rPr>
          <w:rFonts w:ascii="Times New Roman" w:hAnsi="Times New Roman" w:cs="Times New Roman"/>
          <w:sz w:val="28"/>
          <w:szCs w:val="28"/>
        </w:rPr>
        <w:t>возникает по определенным предпосылкам</w:t>
      </w:r>
      <w:r>
        <w:rPr>
          <w:rFonts w:ascii="Times New Roman" w:hAnsi="Times New Roman" w:cs="Times New Roman"/>
          <w:sz w:val="28"/>
          <w:szCs w:val="28"/>
        </w:rPr>
        <w:t>;</w:t>
      </w:r>
    </w:p>
    <w:p w14:paraId="52A62510" w14:textId="59BC2D0D" w:rsidR="00C03CEC" w:rsidRPr="00C03CEC" w:rsidRDefault="00C03CEC" w:rsidP="003B30C8">
      <w:pPr>
        <w:pStyle w:val="a3"/>
        <w:numPr>
          <w:ilvl w:val="0"/>
          <w:numId w:val="30"/>
        </w:numPr>
        <w:rPr>
          <w:rFonts w:ascii="Times New Roman" w:hAnsi="Times New Roman" w:cs="Times New Roman"/>
          <w:sz w:val="28"/>
          <w:szCs w:val="28"/>
        </w:rPr>
      </w:pPr>
      <w:r w:rsidRPr="00C03CEC">
        <w:rPr>
          <w:rFonts w:ascii="Times New Roman" w:hAnsi="Times New Roman" w:cs="Times New Roman"/>
          <w:sz w:val="28"/>
          <w:szCs w:val="28"/>
        </w:rPr>
        <w:t>зависимость имеет размеры/величину, которая определяется значимостью</w:t>
      </w:r>
      <w:r>
        <w:rPr>
          <w:rFonts w:ascii="Times New Roman" w:hAnsi="Times New Roman" w:cs="Times New Roman"/>
          <w:sz w:val="28"/>
          <w:szCs w:val="28"/>
        </w:rPr>
        <w:t xml:space="preserve"> </w:t>
      </w:r>
      <w:r w:rsidRPr="00C03CEC">
        <w:rPr>
          <w:rFonts w:ascii="Times New Roman" w:hAnsi="Times New Roman" w:cs="Times New Roman"/>
          <w:sz w:val="28"/>
          <w:szCs w:val="28"/>
        </w:rPr>
        <w:t>предмета потребности для Человека – сильная, слабая</w:t>
      </w:r>
      <w:r w:rsidRPr="00C03CEC">
        <w:rPr>
          <w:rFonts w:ascii="Times New Roman" w:hAnsi="Times New Roman" w:cs="Times New Roman"/>
          <w:sz w:val="28"/>
          <w:szCs w:val="28"/>
        </w:rPr>
        <w:t>;</w:t>
      </w:r>
    </w:p>
    <w:p w14:paraId="5A833736" w14:textId="330D9E48" w:rsidR="00C03CEC" w:rsidRPr="00C03CEC" w:rsidRDefault="00C03CEC" w:rsidP="005D43BB">
      <w:pPr>
        <w:pStyle w:val="a3"/>
        <w:numPr>
          <w:ilvl w:val="0"/>
          <w:numId w:val="30"/>
        </w:numPr>
        <w:rPr>
          <w:rFonts w:ascii="Times New Roman" w:hAnsi="Times New Roman" w:cs="Times New Roman"/>
          <w:sz w:val="28"/>
          <w:szCs w:val="28"/>
        </w:rPr>
      </w:pPr>
      <w:r w:rsidRPr="00C03CEC">
        <w:rPr>
          <w:rFonts w:ascii="Times New Roman" w:hAnsi="Times New Roman" w:cs="Times New Roman"/>
          <w:sz w:val="28"/>
          <w:szCs w:val="28"/>
        </w:rPr>
        <w:lastRenderedPageBreak/>
        <w:t>определяется обладанием/наличием и использованием Человеком предмета</w:t>
      </w:r>
      <w:r>
        <w:rPr>
          <w:rFonts w:ascii="Times New Roman" w:hAnsi="Times New Roman" w:cs="Times New Roman"/>
          <w:sz w:val="28"/>
          <w:szCs w:val="28"/>
        </w:rPr>
        <w:t xml:space="preserve"> </w:t>
      </w:r>
      <w:r w:rsidRPr="00C03CEC">
        <w:rPr>
          <w:rFonts w:ascii="Times New Roman" w:hAnsi="Times New Roman" w:cs="Times New Roman"/>
          <w:sz w:val="28"/>
          <w:szCs w:val="28"/>
        </w:rPr>
        <w:t>потребности</w:t>
      </w:r>
      <w:r>
        <w:rPr>
          <w:rFonts w:ascii="Times New Roman" w:hAnsi="Times New Roman" w:cs="Times New Roman"/>
          <w:sz w:val="28"/>
          <w:szCs w:val="28"/>
        </w:rPr>
        <w:t>;</w:t>
      </w:r>
    </w:p>
    <w:p w14:paraId="1CF27A9F" w14:textId="16AF112E" w:rsidR="003019FF" w:rsidRDefault="003019FF" w:rsidP="003019FF">
      <w:pPr>
        <w:pStyle w:val="a3"/>
        <w:numPr>
          <w:ilvl w:val="0"/>
          <w:numId w:val="30"/>
        </w:numPr>
        <w:rPr>
          <w:rFonts w:ascii="Times New Roman" w:hAnsi="Times New Roman" w:cs="Times New Roman"/>
          <w:sz w:val="28"/>
          <w:szCs w:val="28"/>
        </w:rPr>
      </w:pPr>
      <w:r>
        <w:rPr>
          <w:rFonts w:ascii="Times New Roman" w:hAnsi="Times New Roman" w:cs="Times New Roman"/>
          <w:sz w:val="28"/>
          <w:szCs w:val="28"/>
        </w:rPr>
        <w:t>и</w:t>
      </w:r>
      <w:r w:rsidR="00C03CEC" w:rsidRPr="00C03CEC">
        <w:rPr>
          <w:rFonts w:ascii="Times New Roman" w:hAnsi="Times New Roman" w:cs="Times New Roman"/>
          <w:sz w:val="28"/>
          <w:szCs w:val="28"/>
        </w:rPr>
        <w:t>спользование Человеком предмета потребности определяется методами</w:t>
      </w:r>
      <w:r w:rsidR="00C03CEC">
        <w:rPr>
          <w:rFonts w:ascii="Times New Roman" w:hAnsi="Times New Roman" w:cs="Times New Roman"/>
          <w:sz w:val="28"/>
          <w:szCs w:val="28"/>
        </w:rPr>
        <w:t xml:space="preserve"> </w:t>
      </w:r>
      <w:r w:rsidR="00C03CEC" w:rsidRPr="00C03CEC">
        <w:rPr>
          <w:rFonts w:ascii="Times New Roman" w:hAnsi="Times New Roman" w:cs="Times New Roman"/>
          <w:sz w:val="28"/>
          <w:szCs w:val="28"/>
        </w:rPr>
        <w:t>использования.</w:t>
      </w:r>
      <w:r>
        <w:rPr>
          <w:rFonts w:ascii="Times New Roman" w:hAnsi="Times New Roman" w:cs="Times New Roman"/>
          <w:sz w:val="28"/>
          <w:szCs w:val="28"/>
        </w:rPr>
        <w:t xml:space="preserve"> </w:t>
      </w:r>
    </w:p>
    <w:p w14:paraId="21448E7A" w14:textId="77777777" w:rsidR="00973C78" w:rsidRPr="00973C78" w:rsidRDefault="00973C78" w:rsidP="00973C78">
      <w:pPr>
        <w:rPr>
          <w:rFonts w:ascii="Times New Roman" w:hAnsi="Times New Roman" w:cs="Times New Roman"/>
          <w:sz w:val="28"/>
          <w:szCs w:val="28"/>
        </w:rPr>
      </w:pPr>
      <w:r w:rsidRPr="00973C78">
        <w:rPr>
          <w:rFonts w:ascii="Times New Roman" w:hAnsi="Times New Roman" w:cs="Times New Roman"/>
          <w:sz w:val="28"/>
          <w:szCs w:val="28"/>
        </w:rPr>
        <w:t>Составляющие элементы потребности:</w:t>
      </w:r>
    </w:p>
    <w:p w14:paraId="5E1AA833" w14:textId="5EE68D43"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Человек,</w:t>
      </w:r>
    </w:p>
    <w:p w14:paraId="3FB38A1D" w14:textId="51E0D37B"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Потребность:</w:t>
      </w:r>
    </w:p>
    <w:p w14:paraId="65C64F5A" w14:textId="6282DBE8" w:rsidR="00973C78" w:rsidRPr="00973C78" w:rsidRDefault="00973C78" w:rsidP="00973C78">
      <w:pPr>
        <w:pStyle w:val="a3"/>
        <w:numPr>
          <w:ilvl w:val="1"/>
          <w:numId w:val="32"/>
        </w:numPr>
        <w:rPr>
          <w:rFonts w:ascii="Times New Roman" w:hAnsi="Times New Roman" w:cs="Times New Roman"/>
          <w:sz w:val="28"/>
          <w:szCs w:val="28"/>
        </w:rPr>
      </w:pPr>
      <w:r w:rsidRPr="00973C78">
        <w:rPr>
          <w:rFonts w:ascii="Times New Roman" w:hAnsi="Times New Roman" w:cs="Times New Roman"/>
          <w:sz w:val="28"/>
          <w:szCs w:val="28"/>
        </w:rPr>
        <w:t>предпосылки,</w:t>
      </w:r>
    </w:p>
    <w:p w14:paraId="03DF2137" w14:textId="513B47F2" w:rsidR="00973C78" w:rsidRPr="00973C78" w:rsidRDefault="00973C78" w:rsidP="00973C78">
      <w:pPr>
        <w:pStyle w:val="a3"/>
        <w:numPr>
          <w:ilvl w:val="1"/>
          <w:numId w:val="32"/>
        </w:numPr>
        <w:rPr>
          <w:rFonts w:ascii="Times New Roman" w:hAnsi="Times New Roman" w:cs="Times New Roman"/>
          <w:sz w:val="28"/>
          <w:szCs w:val="28"/>
        </w:rPr>
      </w:pPr>
      <w:r w:rsidRPr="00973C78">
        <w:rPr>
          <w:rFonts w:ascii="Times New Roman" w:hAnsi="Times New Roman" w:cs="Times New Roman"/>
          <w:sz w:val="28"/>
          <w:szCs w:val="28"/>
        </w:rPr>
        <w:t>значимость,</w:t>
      </w:r>
    </w:p>
    <w:p w14:paraId="2209F594" w14:textId="6A43E1A2" w:rsidR="00973C78" w:rsidRPr="00973C78" w:rsidRDefault="00973C78" w:rsidP="00973C78">
      <w:pPr>
        <w:pStyle w:val="a3"/>
        <w:numPr>
          <w:ilvl w:val="1"/>
          <w:numId w:val="32"/>
        </w:numPr>
        <w:rPr>
          <w:rFonts w:ascii="Times New Roman" w:hAnsi="Times New Roman" w:cs="Times New Roman"/>
          <w:sz w:val="28"/>
          <w:szCs w:val="28"/>
        </w:rPr>
      </w:pPr>
      <w:r w:rsidRPr="00973C78">
        <w:rPr>
          <w:rFonts w:ascii="Times New Roman" w:hAnsi="Times New Roman" w:cs="Times New Roman"/>
          <w:sz w:val="28"/>
          <w:szCs w:val="28"/>
        </w:rPr>
        <w:t>предмет,</w:t>
      </w:r>
    </w:p>
    <w:p w14:paraId="731EE3E3" w14:textId="4933F212" w:rsidR="00973C78" w:rsidRPr="00973C78" w:rsidRDefault="00973C78" w:rsidP="00973C78">
      <w:pPr>
        <w:pStyle w:val="a3"/>
        <w:numPr>
          <w:ilvl w:val="1"/>
          <w:numId w:val="32"/>
        </w:numPr>
        <w:rPr>
          <w:rFonts w:ascii="Times New Roman" w:hAnsi="Times New Roman" w:cs="Times New Roman"/>
          <w:sz w:val="28"/>
          <w:szCs w:val="28"/>
        </w:rPr>
      </w:pPr>
      <w:r w:rsidRPr="00973C78">
        <w:rPr>
          <w:rFonts w:ascii="Times New Roman" w:hAnsi="Times New Roman" w:cs="Times New Roman"/>
          <w:sz w:val="28"/>
          <w:szCs w:val="28"/>
        </w:rPr>
        <w:t>методы использования,</w:t>
      </w:r>
    </w:p>
    <w:p w14:paraId="0319735B" w14:textId="50577575"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Цель,</w:t>
      </w:r>
    </w:p>
    <w:p w14:paraId="026B0F27" w14:textId="52CADBF9"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Потенциал,</w:t>
      </w:r>
    </w:p>
    <w:p w14:paraId="6030FB46" w14:textId="7A7EE6CC"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Средства,</w:t>
      </w:r>
    </w:p>
    <w:p w14:paraId="52248E6E" w14:textId="609F073D" w:rsidR="00973C78" w:rsidRPr="00973C78"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Процессы,</w:t>
      </w:r>
    </w:p>
    <w:p w14:paraId="5532DA2A" w14:textId="4F5B0F36" w:rsidR="003019FF" w:rsidRDefault="00973C78" w:rsidP="00973C78">
      <w:pPr>
        <w:pStyle w:val="a3"/>
        <w:numPr>
          <w:ilvl w:val="0"/>
          <w:numId w:val="32"/>
        </w:numPr>
        <w:rPr>
          <w:rFonts w:ascii="Times New Roman" w:hAnsi="Times New Roman" w:cs="Times New Roman"/>
          <w:sz w:val="28"/>
          <w:szCs w:val="28"/>
        </w:rPr>
      </w:pPr>
      <w:r w:rsidRPr="00973C78">
        <w:rPr>
          <w:rFonts w:ascii="Times New Roman" w:hAnsi="Times New Roman" w:cs="Times New Roman"/>
          <w:sz w:val="28"/>
          <w:szCs w:val="28"/>
        </w:rPr>
        <w:t>Результат.</w:t>
      </w:r>
    </w:p>
    <w:p w14:paraId="73635791" w14:textId="4230977B" w:rsidR="00973C78" w:rsidRDefault="00973C78" w:rsidP="00973C78">
      <w:pPr>
        <w:rPr>
          <w:rFonts w:ascii="Times New Roman" w:hAnsi="Times New Roman" w:cs="Times New Roman"/>
          <w:sz w:val="28"/>
          <w:szCs w:val="28"/>
        </w:rPr>
      </w:pPr>
      <w:r>
        <w:rPr>
          <w:rFonts w:ascii="Times New Roman" w:hAnsi="Times New Roman" w:cs="Times New Roman"/>
          <w:sz w:val="28"/>
          <w:szCs w:val="28"/>
        </w:rPr>
        <w:t xml:space="preserve">Элемент человек делится на две категории: </w:t>
      </w:r>
    </w:p>
    <w:p w14:paraId="5D301DE7" w14:textId="22C5EA67" w:rsidR="00973C78" w:rsidRDefault="00973C78" w:rsidP="00973C78">
      <w:pPr>
        <w:pStyle w:val="a3"/>
        <w:numPr>
          <w:ilvl w:val="0"/>
          <w:numId w:val="34"/>
        </w:numPr>
        <w:rPr>
          <w:rFonts w:ascii="Times New Roman" w:hAnsi="Times New Roman" w:cs="Times New Roman"/>
          <w:sz w:val="28"/>
          <w:szCs w:val="28"/>
        </w:rPr>
      </w:pPr>
      <w:r>
        <w:rPr>
          <w:rFonts w:ascii="Times New Roman" w:hAnsi="Times New Roman" w:cs="Times New Roman"/>
          <w:sz w:val="28"/>
          <w:szCs w:val="28"/>
        </w:rPr>
        <w:t>Исполнитель – человек, имеющий потребность;</w:t>
      </w:r>
    </w:p>
    <w:p w14:paraId="0DE5CB62" w14:textId="1DBE40C5" w:rsidR="00973C78" w:rsidRDefault="00973C78" w:rsidP="00973C78">
      <w:pPr>
        <w:pStyle w:val="a3"/>
        <w:numPr>
          <w:ilvl w:val="0"/>
          <w:numId w:val="34"/>
        </w:numPr>
        <w:rPr>
          <w:rFonts w:ascii="Times New Roman" w:hAnsi="Times New Roman" w:cs="Times New Roman"/>
          <w:sz w:val="28"/>
          <w:szCs w:val="28"/>
        </w:rPr>
      </w:pPr>
      <w:r>
        <w:rPr>
          <w:rFonts w:ascii="Times New Roman" w:hAnsi="Times New Roman" w:cs="Times New Roman"/>
          <w:sz w:val="28"/>
          <w:szCs w:val="28"/>
        </w:rPr>
        <w:t>Потребитель – человек, реализующий потребность.</w:t>
      </w:r>
    </w:p>
    <w:p w14:paraId="26C786C2" w14:textId="1CF3BFD6" w:rsidR="00973C78" w:rsidRDefault="00973C78" w:rsidP="00973C78">
      <w:pPr>
        <w:rPr>
          <w:rFonts w:ascii="Times New Roman" w:hAnsi="Times New Roman" w:cs="Times New Roman"/>
          <w:sz w:val="28"/>
          <w:szCs w:val="28"/>
        </w:rPr>
      </w:pPr>
      <w:r>
        <w:rPr>
          <w:rFonts w:ascii="Times New Roman" w:hAnsi="Times New Roman" w:cs="Times New Roman"/>
          <w:sz w:val="28"/>
          <w:szCs w:val="28"/>
        </w:rPr>
        <w:t>В данной работе исполнителем являюсь я. То есть я являюсь разработчиком программного обеспечения. Потребителями будут студенты и преподаватели в границах учебных процессов вышеупомянутых дисциплин.</w:t>
      </w:r>
    </w:p>
    <w:p w14:paraId="4E132C0A" w14:textId="5590B4C3" w:rsidR="00973C78" w:rsidRDefault="00973C78" w:rsidP="00973C78">
      <w:pPr>
        <w:rPr>
          <w:rFonts w:ascii="Times New Roman" w:hAnsi="Times New Roman" w:cs="Times New Roman"/>
          <w:sz w:val="28"/>
          <w:szCs w:val="28"/>
        </w:rPr>
      </w:pPr>
      <w:r w:rsidRPr="00973C78">
        <w:rPr>
          <w:rFonts w:ascii="Times New Roman" w:hAnsi="Times New Roman" w:cs="Times New Roman"/>
          <w:sz w:val="28"/>
          <w:szCs w:val="28"/>
        </w:rPr>
        <w:t>Предпосылки потребности - условия/обстоятельства/факторы, определяющие</w:t>
      </w:r>
      <w:r>
        <w:rPr>
          <w:rFonts w:ascii="Times New Roman" w:hAnsi="Times New Roman" w:cs="Times New Roman"/>
          <w:sz w:val="28"/>
          <w:szCs w:val="28"/>
        </w:rPr>
        <w:t xml:space="preserve"> </w:t>
      </w:r>
      <w:r w:rsidRPr="00973C78">
        <w:rPr>
          <w:rFonts w:ascii="Times New Roman" w:hAnsi="Times New Roman" w:cs="Times New Roman"/>
          <w:sz w:val="28"/>
          <w:szCs w:val="28"/>
        </w:rPr>
        <w:t xml:space="preserve">возникновение/наличие/продолжение/усиление отрицательного состояния </w:t>
      </w:r>
      <w:r>
        <w:rPr>
          <w:rFonts w:ascii="Times New Roman" w:hAnsi="Times New Roman" w:cs="Times New Roman"/>
          <w:sz w:val="28"/>
          <w:szCs w:val="28"/>
        </w:rPr>
        <w:t>ч</w:t>
      </w:r>
      <w:r w:rsidRPr="00973C78">
        <w:rPr>
          <w:rFonts w:ascii="Times New Roman" w:hAnsi="Times New Roman" w:cs="Times New Roman"/>
          <w:sz w:val="28"/>
          <w:szCs w:val="28"/>
        </w:rPr>
        <w:t>еловека</w:t>
      </w:r>
      <w:r>
        <w:rPr>
          <w:rFonts w:ascii="Times New Roman" w:hAnsi="Times New Roman" w:cs="Times New Roman"/>
          <w:sz w:val="28"/>
          <w:szCs w:val="28"/>
        </w:rPr>
        <w:t xml:space="preserve"> </w:t>
      </w:r>
      <w:r w:rsidRPr="00973C78">
        <w:rPr>
          <w:rFonts w:ascii="Times New Roman" w:hAnsi="Times New Roman" w:cs="Times New Roman"/>
          <w:sz w:val="28"/>
          <w:szCs w:val="28"/>
        </w:rPr>
        <w:t>из-за отсутствия или недостатка предмета потребности.</w:t>
      </w:r>
      <w:r>
        <w:rPr>
          <w:rFonts w:ascii="Times New Roman" w:hAnsi="Times New Roman" w:cs="Times New Roman"/>
          <w:sz w:val="28"/>
          <w:szCs w:val="28"/>
        </w:rPr>
        <w:t xml:space="preserve"> </w:t>
      </w:r>
      <w:r w:rsidR="00A46A82">
        <w:rPr>
          <w:rFonts w:ascii="Times New Roman" w:hAnsi="Times New Roman" w:cs="Times New Roman"/>
          <w:sz w:val="28"/>
          <w:szCs w:val="28"/>
        </w:rPr>
        <w:t>З</w:t>
      </w:r>
      <w:r>
        <w:rPr>
          <w:rFonts w:ascii="Times New Roman" w:hAnsi="Times New Roman" w:cs="Times New Roman"/>
          <w:sz w:val="28"/>
          <w:szCs w:val="28"/>
        </w:rPr>
        <w:t>начимостью потребности будет являться интеграционная величина важности/актуальности предмета потребности для человека, зависящая от определенных условий.</w:t>
      </w:r>
    </w:p>
    <w:p w14:paraId="2478F0AC" w14:textId="77777777" w:rsidR="00973C78" w:rsidRPr="00973C78" w:rsidRDefault="00973C78" w:rsidP="00973C78">
      <w:pPr>
        <w:rPr>
          <w:rFonts w:ascii="Times New Roman" w:hAnsi="Times New Roman" w:cs="Times New Roman"/>
          <w:sz w:val="28"/>
          <w:szCs w:val="28"/>
        </w:rPr>
      </w:pPr>
      <w:r w:rsidRPr="00973C78">
        <w:rPr>
          <w:rFonts w:ascii="Times New Roman" w:hAnsi="Times New Roman" w:cs="Times New Roman"/>
          <w:sz w:val="28"/>
          <w:szCs w:val="28"/>
        </w:rPr>
        <w:t>Значимость определяет следующие величины:</w:t>
      </w:r>
    </w:p>
    <w:p w14:paraId="2CAF00B5" w14:textId="647591D7" w:rsidR="00973C78" w:rsidRPr="00973C78" w:rsidRDefault="00973C78" w:rsidP="00973C78">
      <w:pPr>
        <w:pStyle w:val="a3"/>
        <w:numPr>
          <w:ilvl w:val="0"/>
          <w:numId w:val="35"/>
        </w:numPr>
        <w:rPr>
          <w:rFonts w:ascii="Times New Roman" w:hAnsi="Times New Roman" w:cs="Times New Roman"/>
          <w:sz w:val="28"/>
          <w:szCs w:val="28"/>
        </w:rPr>
      </w:pPr>
      <w:r w:rsidRPr="00973C78">
        <w:rPr>
          <w:rFonts w:ascii="Times New Roman" w:hAnsi="Times New Roman" w:cs="Times New Roman"/>
          <w:sz w:val="28"/>
          <w:szCs w:val="28"/>
        </w:rPr>
        <w:t>соотношение объема уменьшения отрицательного состояния и объема</w:t>
      </w:r>
      <w:r>
        <w:rPr>
          <w:rFonts w:ascii="Times New Roman" w:hAnsi="Times New Roman" w:cs="Times New Roman"/>
          <w:sz w:val="28"/>
          <w:szCs w:val="28"/>
        </w:rPr>
        <w:t xml:space="preserve"> </w:t>
      </w:r>
      <w:r w:rsidRPr="00973C78">
        <w:rPr>
          <w:rFonts w:ascii="Times New Roman" w:hAnsi="Times New Roman" w:cs="Times New Roman"/>
          <w:sz w:val="28"/>
          <w:szCs w:val="28"/>
        </w:rPr>
        <w:t>повышения положительного состояния Человека, называемую</w:t>
      </w:r>
      <w:r>
        <w:rPr>
          <w:rFonts w:ascii="Times New Roman" w:hAnsi="Times New Roman" w:cs="Times New Roman"/>
          <w:sz w:val="28"/>
          <w:szCs w:val="28"/>
        </w:rPr>
        <w:t xml:space="preserve"> </w:t>
      </w:r>
      <w:r w:rsidRPr="00973C78">
        <w:rPr>
          <w:rFonts w:ascii="Times New Roman" w:hAnsi="Times New Roman" w:cs="Times New Roman"/>
          <w:sz w:val="28"/>
          <w:szCs w:val="28"/>
        </w:rPr>
        <w:t>удовлетворенностью, в результате получения и применения предмета</w:t>
      </w:r>
      <w:r>
        <w:rPr>
          <w:rFonts w:ascii="Times New Roman" w:hAnsi="Times New Roman" w:cs="Times New Roman"/>
          <w:sz w:val="28"/>
          <w:szCs w:val="28"/>
        </w:rPr>
        <w:t xml:space="preserve"> </w:t>
      </w:r>
      <w:r w:rsidRPr="00973C78">
        <w:rPr>
          <w:rFonts w:ascii="Times New Roman" w:hAnsi="Times New Roman" w:cs="Times New Roman"/>
          <w:sz w:val="28"/>
          <w:szCs w:val="28"/>
        </w:rPr>
        <w:t>потребности</w:t>
      </w:r>
      <w:r>
        <w:rPr>
          <w:rFonts w:ascii="Times New Roman" w:hAnsi="Times New Roman" w:cs="Times New Roman"/>
          <w:sz w:val="28"/>
          <w:szCs w:val="28"/>
        </w:rPr>
        <w:t>;</w:t>
      </w:r>
    </w:p>
    <w:p w14:paraId="474DC32E" w14:textId="59589538" w:rsidR="00973C78" w:rsidRDefault="00973C78" w:rsidP="00973C78">
      <w:pPr>
        <w:pStyle w:val="a3"/>
        <w:numPr>
          <w:ilvl w:val="0"/>
          <w:numId w:val="35"/>
        </w:numPr>
        <w:rPr>
          <w:rFonts w:ascii="Times New Roman" w:hAnsi="Times New Roman" w:cs="Times New Roman"/>
          <w:sz w:val="28"/>
          <w:szCs w:val="28"/>
        </w:rPr>
      </w:pPr>
      <w:r w:rsidRPr="00973C78">
        <w:rPr>
          <w:rFonts w:ascii="Times New Roman" w:hAnsi="Times New Roman" w:cs="Times New Roman"/>
          <w:sz w:val="28"/>
          <w:szCs w:val="28"/>
        </w:rPr>
        <w:t>объем, масштабы, критичность ущербности/вреда, возникшие вследствие</w:t>
      </w:r>
      <w:r>
        <w:rPr>
          <w:rFonts w:ascii="Times New Roman" w:hAnsi="Times New Roman" w:cs="Times New Roman"/>
          <w:sz w:val="28"/>
          <w:szCs w:val="28"/>
        </w:rPr>
        <w:t xml:space="preserve"> </w:t>
      </w:r>
      <w:r w:rsidRPr="00973C78">
        <w:rPr>
          <w:rFonts w:ascii="Times New Roman" w:hAnsi="Times New Roman" w:cs="Times New Roman"/>
          <w:sz w:val="28"/>
          <w:szCs w:val="28"/>
        </w:rPr>
        <w:t>неполучения/неиспользования предмета потребности.</w:t>
      </w:r>
    </w:p>
    <w:p w14:paraId="36617823" w14:textId="424BBF44" w:rsidR="00973C78" w:rsidRDefault="00973C78" w:rsidP="00973C78">
      <w:pPr>
        <w:rPr>
          <w:rFonts w:ascii="Times New Roman" w:hAnsi="Times New Roman" w:cs="Times New Roman"/>
          <w:sz w:val="28"/>
          <w:szCs w:val="28"/>
        </w:rPr>
      </w:pPr>
      <w:r>
        <w:rPr>
          <w:rFonts w:ascii="Times New Roman" w:hAnsi="Times New Roman" w:cs="Times New Roman"/>
          <w:sz w:val="28"/>
          <w:szCs w:val="28"/>
        </w:rPr>
        <w:t>В системном анализе п</w:t>
      </w:r>
      <w:r w:rsidRPr="00973C78">
        <w:rPr>
          <w:rFonts w:ascii="Times New Roman" w:hAnsi="Times New Roman" w:cs="Times New Roman"/>
          <w:sz w:val="28"/>
          <w:szCs w:val="28"/>
        </w:rPr>
        <w:t>редмет</w:t>
      </w:r>
      <w:r>
        <w:rPr>
          <w:rFonts w:ascii="Times New Roman" w:hAnsi="Times New Roman" w:cs="Times New Roman"/>
          <w:sz w:val="28"/>
          <w:szCs w:val="28"/>
        </w:rPr>
        <w:t>ом</w:t>
      </w:r>
      <w:r w:rsidRPr="00973C78">
        <w:rPr>
          <w:rFonts w:ascii="Times New Roman" w:hAnsi="Times New Roman" w:cs="Times New Roman"/>
          <w:sz w:val="28"/>
          <w:szCs w:val="28"/>
        </w:rPr>
        <w:t xml:space="preserve"> потребности </w:t>
      </w:r>
      <w:r>
        <w:rPr>
          <w:rFonts w:ascii="Times New Roman" w:hAnsi="Times New Roman" w:cs="Times New Roman"/>
          <w:sz w:val="28"/>
          <w:szCs w:val="28"/>
        </w:rPr>
        <w:t>является</w:t>
      </w:r>
      <w:r w:rsidRPr="00973C78">
        <w:rPr>
          <w:rFonts w:ascii="Times New Roman" w:hAnsi="Times New Roman" w:cs="Times New Roman"/>
          <w:sz w:val="28"/>
          <w:szCs w:val="28"/>
        </w:rPr>
        <w:t xml:space="preserve"> объект, имеющий вещественную или не вещественную</w:t>
      </w:r>
      <w:r>
        <w:rPr>
          <w:rFonts w:ascii="Times New Roman" w:hAnsi="Times New Roman" w:cs="Times New Roman"/>
          <w:sz w:val="28"/>
          <w:szCs w:val="28"/>
        </w:rPr>
        <w:t xml:space="preserve"> </w:t>
      </w:r>
      <w:r w:rsidRPr="00973C78">
        <w:rPr>
          <w:rFonts w:ascii="Times New Roman" w:hAnsi="Times New Roman" w:cs="Times New Roman"/>
          <w:sz w:val="28"/>
          <w:szCs w:val="28"/>
        </w:rPr>
        <w:t xml:space="preserve">природу, обладающий определенными </w:t>
      </w:r>
      <w:r w:rsidRPr="00973C78">
        <w:rPr>
          <w:rFonts w:ascii="Times New Roman" w:hAnsi="Times New Roman" w:cs="Times New Roman"/>
          <w:sz w:val="28"/>
          <w:szCs w:val="28"/>
        </w:rPr>
        <w:lastRenderedPageBreak/>
        <w:t>характеристиками, соответствующими</w:t>
      </w:r>
      <w:r>
        <w:rPr>
          <w:rFonts w:ascii="Times New Roman" w:hAnsi="Times New Roman" w:cs="Times New Roman"/>
          <w:sz w:val="28"/>
          <w:szCs w:val="28"/>
        </w:rPr>
        <w:t xml:space="preserve"> </w:t>
      </w:r>
      <w:r w:rsidRPr="00973C78">
        <w:rPr>
          <w:rFonts w:ascii="Times New Roman" w:hAnsi="Times New Roman" w:cs="Times New Roman"/>
          <w:sz w:val="28"/>
          <w:szCs w:val="28"/>
        </w:rPr>
        <w:t>потребности.</w:t>
      </w:r>
      <w:r>
        <w:rPr>
          <w:rFonts w:ascii="Times New Roman" w:hAnsi="Times New Roman" w:cs="Times New Roman"/>
          <w:sz w:val="28"/>
          <w:szCs w:val="28"/>
        </w:rPr>
        <w:t xml:space="preserve"> Цель - </w:t>
      </w:r>
      <w:r w:rsidRPr="00973C78">
        <w:rPr>
          <w:rFonts w:ascii="Times New Roman" w:hAnsi="Times New Roman" w:cs="Times New Roman"/>
          <w:sz w:val="28"/>
          <w:szCs w:val="28"/>
        </w:rPr>
        <w:t>совокупность требуемых характеристик предмета потребности,</w:t>
      </w:r>
      <w:r>
        <w:rPr>
          <w:rFonts w:ascii="Times New Roman" w:hAnsi="Times New Roman" w:cs="Times New Roman"/>
          <w:sz w:val="28"/>
          <w:szCs w:val="28"/>
        </w:rPr>
        <w:t xml:space="preserve"> </w:t>
      </w:r>
      <w:r w:rsidRPr="00973C78">
        <w:rPr>
          <w:rFonts w:ascii="Times New Roman" w:hAnsi="Times New Roman" w:cs="Times New Roman"/>
          <w:sz w:val="28"/>
          <w:szCs w:val="28"/>
        </w:rPr>
        <w:t>необходимых и достаточных для осмысления предмета потребности.</w:t>
      </w:r>
      <w:r>
        <w:rPr>
          <w:rFonts w:ascii="Times New Roman" w:hAnsi="Times New Roman" w:cs="Times New Roman"/>
          <w:sz w:val="28"/>
          <w:szCs w:val="28"/>
        </w:rPr>
        <w:t xml:space="preserve"> </w:t>
      </w:r>
      <w:r w:rsidRPr="00973C78">
        <w:rPr>
          <w:rFonts w:ascii="Times New Roman" w:hAnsi="Times New Roman" w:cs="Times New Roman"/>
          <w:sz w:val="28"/>
          <w:szCs w:val="28"/>
        </w:rPr>
        <w:t>Процессы деятельности – это процессы, моделируемые и выполняемые</w:t>
      </w:r>
      <w:r>
        <w:rPr>
          <w:rFonts w:ascii="Times New Roman" w:hAnsi="Times New Roman" w:cs="Times New Roman"/>
          <w:sz w:val="28"/>
          <w:szCs w:val="28"/>
        </w:rPr>
        <w:t xml:space="preserve"> и</w:t>
      </w:r>
      <w:r w:rsidRPr="00973C78">
        <w:rPr>
          <w:rFonts w:ascii="Times New Roman" w:hAnsi="Times New Roman" w:cs="Times New Roman"/>
          <w:sz w:val="28"/>
          <w:szCs w:val="28"/>
        </w:rPr>
        <w:t>сполнителем, по изменению свойств элементов деятельности в пространстве и</w:t>
      </w:r>
      <w:r>
        <w:rPr>
          <w:rFonts w:ascii="Times New Roman" w:hAnsi="Times New Roman" w:cs="Times New Roman"/>
          <w:sz w:val="28"/>
          <w:szCs w:val="28"/>
        </w:rPr>
        <w:t xml:space="preserve"> </w:t>
      </w:r>
      <w:r w:rsidRPr="00973C78">
        <w:rPr>
          <w:rFonts w:ascii="Times New Roman" w:hAnsi="Times New Roman" w:cs="Times New Roman"/>
          <w:sz w:val="28"/>
          <w:szCs w:val="28"/>
        </w:rPr>
        <w:t>времени для приведения свойств средств в соответствие с целью.</w:t>
      </w:r>
      <w:r>
        <w:rPr>
          <w:rFonts w:ascii="Times New Roman" w:hAnsi="Times New Roman" w:cs="Times New Roman"/>
          <w:sz w:val="28"/>
          <w:szCs w:val="28"/>
        </w:rPr>
        <w:t xml:space="preserve"> В конечном итоге результатом является </w:t>
      </w:r>
      <w:r w:rsidRPr="00973C78">
        <w:rPr>
          <w:rFonts w:ascii="Times New Roman" w:hAnsi="Times New Roman" w:cs="Times New Roman"/>
          <w:sz w:val="28"/>
          <w:szCs w:val="28"/>
        </w:rPr>
        <w:t>предмет потребности, полученный в результате выполнения бизнес-</w:t>
      </w:r>
      <w:r>
        <w:rPr>
          <w:rFonts w:ascii="Times New Roman" w:hAnsi="Times New Roman" w:cs="Times New Roman"/>
          <w:sz w:val="28"/>
          <w:szCs w:val="28"/>
        </w:rPr>
        <w:t xml:space="preserve"> </w:t>
      </w:r>
      <w:r w:rsidRPr="00973C78">
        <w:rPr>
          <w:rFonts w:ascii="Times New Roman" w:hAnsi="Times New Roman" w:cs="Times New Roman"/>
          <w:sz w:val="28"/>
          <w:szCs w:val="28"/>
        </w:rPr>
        <w:t>процессов.</w:t>
      </w:r>
      <w:r w:rsidR="00A46A82">
        <w:rPr>
          <w:rFonts w:ascii="Times New Roman" w:hAnsi="Times New Roman" w:cs="Times New Roman"/>
          <w:sz w:val="28"/>
          <w:szCs w:val="28"/>
        </w:rPr>
        <w:t xml:space="preserve"> </w:t>
      </w:r>
    </w:p>
    <w:p w14:paraId="6EF56AB1" w14:textId="3915408C" w:rsidR="00A46A82" w:rsidRDefault="00A46A82" w:rsidP="00973C78">
      <w:pPr>
        <w:rPr>
          <w:rFonts w:ascii="Times New Roman" w:hAnsi="Times New Roman" w:cs="Times New Roman"/>
          <w:sz w:val="28"/>
          <w:szCs w:val="28"/>
        </w:rPr>
      </w:pPr>
      <w:r>
        <w:rPr>
          <w:rFonts w:ascii="Times New Roman" w:hAnsi="Times New Roman" w:cs="Times New Roman"/>
          <w:sz w:val="28"/>
          <w:szCs w:val="28"/>
        </w:rPr>
        <w:t>Для данной работы формализация представления элементов деятельности представлена в таблице 1.</w:t>
      </w:r>
    </w:p>
    <w:p w14:paraId="7F5A08C8" w14:textId="57AB9403" w:rsidR="000B5500" w:rsidRDefault="000B5500" w:rsidP="00973C78">
      <w:pPr>
        <w:rPr>
          <w:rFonts w:ascii="Times New Roman" w:hAnsi="Times New Roman" w:cs="Times New Roman"/>
          <w:sz w:val="28"/>
          <w:szCs w:val="28"/>
        </w:rPr>
      </w:pPr>
      <w:r>
        <w:rPr>
          <w:rFonts w:ascii="Times New Roman" w:hAnsi="Times New Roman" w:cs="Times New Roman"/>
          <w:sz w:val="28"/>
          <w:szCs w:val="28"/>
        </w:rPr>
        <w:t>Таблица 1 - Ф</w:t>
      </w:r>
      <w:r>
        <w:rPr>
          <w:rFonts w:ascii="Times New Roman" w:hAnsi="Times New Roman" w:cs="Times New Roman"/>
          <w:sz w:val="28"/>
          <w:szCs w:val="28"/>
        </w:rPr>
        <w:t>ормализация представления элементов деятельности</w:t>
      </w:r>
    </w:p>
    <w:tbl>
      <w:tblPr>
        <w:tblStyle w:val="a9"/>
        <w:tblW w:w="0" w:type="auto"/>
        <w:tblLook w:val="04A0" w:firstRow="1" w:lastRow="0" w:firstColumn="1" w:lastColumn="0" w:noHBand="0" w:noVBand="1"/>
      </w:tblPr>
      <w:tblGrid>
        <w:gridCol w:w="1611"/>
        <w:gridCol w:w="2202"/>
        <w:gridCol w:w="1524"/>
        <w:gridCol w:w="2202"/>
        <w:gridCol w:w="1806"/>
      </w:tblGrid>
      <w:tr w:rsidR="00D67D76" w14:paraId="7A8FFF75" w14:textId="77777777" w:rsidTr="00A46A82">
        <w:tc>
          <w:tcPr>
            <w:tcW w:w="1869" w:type="dxa"/>
          </w:tcPr>
          <w:p w14:paraId="1417DCEE" w14:textId="7838C705" w:rsidR="00A46A82" w:rsidRDefault="00A46A82" w:rsidP="00973C78">
            <w:pPr>
              <w:rPr>
                <w:rFonts w:ascii="Times New Roman" w:hAnsi="Times New Roman" w:cs="Times New Roman"/>
                <w:sz w:val="28"/>
                <w:szCs w:val="28"/>
              </w:rPr>
            </w:pPr>
            <w:r>
              <w:rPr>
                <w:rFonts w:ascii="Times New Roman" w:hAnsi="Times New Roman" w:cs="Times New Roman"/>
                <w:sz w:val="28"/>
                <w:szCs w:val="28"/>
              </w:rPr>
              <w:t>Исполнитель</w:t>
            </w:r>
          </w:p>
        </w:tc>
        <w:tc>
          <w:tcPr>
            <w:tcW w:w="1869" w:type="dxa"/>
          </w:tcPr>
          <w:p w14:paraId="72834FA1" w14:textId="4DE442F7" w:rsidR="00A46A82" w:rsidRDefault="00A46A82" w:rsidP="00973C78">
            <w:pPr>
              <w:rPr>
                <w:rFonts w:ascii="Times New Roman" w:hAnsi="Times New Roman" w:cs="Times New Roman"/>
                <w:sz w:val="28"/>
                <w:szCs w:val="28"/>
              </w:rPr>
            </w:pPr>
            <w:r>
              <w:rPr>
                <w:rFonts w:ascii="Times New Roman" w:hAnsi="Times New Roman" w:cs="Times New Roman"/>
                <w:sz w:val="28"/>
                <w:szCs w:val="28"/>
              </w:rPr>
              <w:t>Цель</w:t>
            </w:r>
          </w:p>
        </w:tc>
        <w:tc>
          <w:tcPr>
            <w:tcW w:w="1869" w:type="dxa"/>
          </w:tcPr>
          <w:p w14:paraId="3292C408" w14:textId="4076488B" w:rsidR="00A46A82" w:rsidRDefault="00A46A82" w:rsidP="00973C78">
            <w:pPr>
              <w:rPr>
                <w:rFonts w:ascii="Times New Roman" w:hAnsi="Times New Roman" w:cs="Times New Roman"/>
                <w:sz w:val="28"/>
                <w:szCs w:val="28"/>
              </w:rPr>
            </w:pPr>
            <w:r>
              <w:rPr>
                <w:rFonts w:ascii="Times New Roman" w:hAnsi="Times New Roman" w:cs="Times New Roman"/>
                <w:sz w:val="28"/>
                <w:szCs w:val="28"/>
              </w:rPr>
              <w:t>Средства</w:t>
            </w:r>
          </w:p>
        </w:tc>
        <w:tc>
          <w:tcPr>
            <w:tcW w:w="1869" w:type="dxa"/>
          </w:tcPr>
          <w:p w14:paraId="43773A27" w14:textId="0988BEEC" w:rsidR="00A46A82" w:rsidRDefault="00A46A82" w:rsidP="00973C78">
            <w:pPr>
              <w:rPr>
                <w:rFonts w:ascii="Times New Roman" w:hAnsi="Times New Roman" w:cs="Times New Roman"/>
                <w:sz w:val="28"/>
                <w:szCs w:val="28"/>
              </w:rPr>
            </w:pPr>
            <w:r>
              <w:rPr>
                <w:rFonts w:ascii="Times New Roman" w:hAnsi="Times New Roman" w:cs="Times New Roman"/>
                <w:sz w:val="28"/>
                <w:szCs w:val="28"/>
              </w:rPr>
              <w:t>Процессы</w:t>
            </w:r>
          </w:p>
        </w:tc>
        <w:tc>
          <w:tcPr>
            <w:tcW w:w="1869" w:type="dxa"/>
          </w:tcPr>
          <w:p w14:paraId="4FFEBC70" w14:textId="10A6B1C6" w:rsidR="00A46A82" w:rsidRDefault="00A46A82" w:rsidP="00973C78">
            <w:pPr>
              <w:rPr>
                <w:rFonts w:ascii="Times New Roman" w:hAnsi="Times New Roman" w:cs="Times New Roman"/>
                <w:sz w:val="28"/>
                <w:szCs w:val="28"/>
              </w:rPr>
            </w:pPr>
            <w:r>
              <w:rPr>
                <w:rFonts w:ascii="Times New Roman" w:hAnsi="Times New Roman" w:cs="Times New Roman"/>
                <w:sz w:val="28"/>
                <w:szCs w:val="28"/>
              </w:rPr>
              <w:t>Результат</w:t>
            </w:r>
          </w:p>
        </w:tc>
      </w:tr>
      <w:tr w:rsidR="00D67D76" w14:paraId="2638EF9C" w14:textId="77777777" w:rsidTr="00A46A82">
        <w:tc>
          <w:tcPr>
            <w:tcW w:w="1869" w:type="dxa"/>
          </w:tcPr>
          <w:p w14:paraId="0148257E" w14:textId="59EBD95C" w:rsidR="00A46A82" w:rsidRDefault="00A46A82" w:rsidP="00973C78">
            <w:pPr>
              <w:rPr>
                <w:rFonts w:ascii="Times New Roman" w:hAnsi="Times New Roman" w:cs="Times New Roman"/>
                <w:sz w:val="28"/>
                <w:szCs w:val="28"/>
              </w:rPr>
            </w:pPr>
            <w:r>
              <w:rPr>
                <w:rFonts w:ascii="Times New Roman" w:hAnsi="Times New Roman" w:cs="Times New Roman"/>
                <w:sz w:val="28"/>
                <w:szCs w:val="28"/>
              </w:rPr>
              <w:t>Студент -исполнитель дипломного проекта</w:t>
            </w:r>
          </w:p>
        </w:tc>
        <w:tc>
          <w:tcPr>
            <w:tcW w:w="1869" w:type="dxa"/>
          </w:tcPr>
          <w:p w14:paraId="7A7C3B05" w14:textId="411CEFC4" w:rsidR="00A36399" w:rsidRDefault="00A36399" w:rsidP="00973C78">
            <w:pPr>
              <w:rPr>
                <w:rFonts w:ascii="Times New Roman" w:hAnsi="Times New Roman" w:cs="Times New Roman"/>
                <w:sz w:val="28"/>
                <w:szCs w:val="28"/>
              </w:rPr>
            </w:pPr>
            <w:r>
              <w:rPr>
                <w:rFonts w:ascii="Times New Roman" w:hAnsi="Times New Roman" w:cs="Times New Roman"/>
                <w:sz w:val="28"/>
                <w:szCs w:val="28"/>
              </w:rPr>
              <w:t xml:space="preserve">Оптимизация учебных процессов </w:t>
            </w:r>
          </w:p>
          <w:p w14:paraId="47D2FB29" w14:textId="31F7EE57" w:rsidR="00A46A82" w:rsidRDefault="00A46A82" w:rsidP="00973C78">
            <w:pPr>
              <w:rPr>
                <w:rFonts w:ascii="Times New Roman" w:hAnsi="Times New Roman" w:cs="Times New Roman"/>
                <w:sz w:val="28"/>
                <w:szCs w:val="28"/>
              </w:rPr>
            </w:pPr>
            <w:r>
              <w:rPr>
                <w:rFonts w:ascii="Times New Roman" w:hAnsi="Times New Roman" w:cs="Times New Roman"/>
                <w:sz w:val="28"/>
                <w:szCs w:val="28"/>
              </w:rPr>
              <w:t>Р</w:t>
            </w:r>
            <w:r>
              <w:rPr>
                <w:rFonts w:ascii="Times New Roman" w:hAnsi="Times New Roman" w:cs="Times New Roman"/>
                <w:sz w:val="28"/>
                <w:szCs w:val="28"/>
              </w:rPr>
              <w:t>азработка технического задания</w:t>
            </w:r>
            <w:r>
              <w:rPr>
                <w:rFonts w:ascii="Times New Roman" w:hAnsi="Times New Roman" w:cs="Times New Roman"/>
                <w:sz w:val="28"/>
                <w:szCs w:val="28"/>
              </w:rPr>
              <w:t xml:space="preserve"> разработка прикладного программного обеспечения, </w:t>
            </w:r>
            <w:r w:rsidR="007B18FC">
              <w:rPr>
                <w:rFonts w:ascii="Times New Roman" w:hAnsi="Times New Roman" w:cs="Times New Roman"/>
                <w:sz w:val="28"/>
                <w:szCs w:val="28"/>
              </w:rPr>
              <w:t>написание дипломного проекта</w:t>
            </w:r>
          </w:p>
        </w:tc>
        <w:tc>
          <w:tcPr>
            <w:tcW w:w="1869" w:type="dxa"/>
          </w:tcPr>
          <w:p w14:paraId="03FA2A11" w14:textId="3C64B6AB" w:rsidR="00A46A82" w:rsidRPr="00A36399" w:rsidRDefault="00A22F22" w:rsidP="00973C78">
            <w:pPr>
              <w:rPr>
                <w:rFonts w:ascii="Times New Roman" w:hAnsi="Times New Roman" w:cs="Times New Roman"/>
                <w:sz w:val="28"/>
                <w:szCs w:val="28"/>
              </w:rPr>
            </w:pPr>
            <w:r>
              <w:rPr>
                <w:rFonts w:ascii="Times New Roman" w:hAnsi="Times New Roman" w:cs="Times New Roman"/>
                <w:sz w:val="28"/>
                <w:szCs w:val="28"/>
              </w:rPr>
              <w:t xml:space="preserve">Рабочее место, </w:t>
            </w:r>
            <w:r w:rsidR="00A36399">
              <w:rPr>
                <w:rFonts w:ascii="Times New Roman" w:hAnsi="Times New Roman" w:cs="Times New Roman"/>
                <w:sz w:val="28"/>
                <w:szCs w:val="28"/>
              </w:rPr>
              <w:t xml:space="preserve">ноутбук, лицензия для среды разработки, ресурсы интернета, персональные навыки и знания, программные средства по работе с БД, платформа </w:t>
            </w:r>
            <w:r w:rsidR="00A36399">
              <w:rPr>
                <w:rFonts w:ascii="Times New Roman" w:hAnsi="Times New Roman" w:cs="Times New Roman"/>
                <w:sz w:val="28"/>
                <w:szCs w:val="28"/>
                <w:lang w:val="en-US"/>
              </w:rPr>
              <w:t>Arduino</w:t>
            </w:r>
          </w:p>
        </w:tc>
        <w:tc>
          <w:tcPr>
            <w:tcW w:w="1869" w:type="dxa"/>
          </w:tcPr>
          <w:p w14:paraId="2F2C88C5" w14:textId="557208A5" w:rsidR="00A46A82" w:rsidRPr="007B18FC" w:rsidRDefault="007B18FC" w:rsidP="00973C78">
            <w:pPr>
              <w:rPr>
                <w:rFonts w:ascii="Times New Roman" w:hAnsi="Times New Roman" w:cs="Times New Roman"/>
                <w:sz w:val="28"/>
                <w:szCs w:val="28"/>
              </w:rPr>
            </w:pPr>
            <w:r>
              <w:rPr>
                <w:rFonts w:ascii="Times New Roman" w:hAnsi="Times New Roman" w:cs="Times New Roman"/>
                <w:sz w:val="28"/>
                <w:szCs w:val="28"/>
              </w:rPr>
              <w:t xml:space="preserve">Составление технического задания, разработка </w:t>
            </w:r>
            <w:r>
              <w:rPr>
                <w:rFonts w:ascii="Times New Roman" w:hAnsi="Times New Roman" w:cs="Times New Roman"/>
                <w:sz w:val="28"/>
                <w:szCs w:val="28"/>
                <w:lang w:val="en-US"/>
              </w:rPr>
              <w:t>DLL</w:t>
            </w:r>
            <w:r>
              <w:rPr>
                <w:rFonts w:ascii="Times New Roman" w:hAnsi="Times New Roman" w:cs="Times New Roman"/>
                <w:sz w:val="28"/>
                <w:szCs w:val="28"/>
              </w:rPr>
              <w:t>, разработка нативного программного обеспечения, тестирование комплекса прикладного программного обеспечения, написание дипломного проекта</w:t>
            </w:r>
          </w:p>
        </w:tc>
        <w:tc>
          <w:tcPr>
            <w:tcW w:w="1869" w:type="dxa"/>
          </w:tcPr>
          <w:p w14:paraId="5A87C90D" w14:textId="4BE8CD2B" w:rsidR="00A46A82" w:rsidRDefault="007B18FC" w:rsidP="00973C78">
            <w:pPr>
              <w:rPr>
                <w:rFonts w:ascii="Times New Roman" w:hAnsi="Times New Roman" w:cs="Times New Roman"/>
                <w:sz w:val="28"/>
                <w:szCs w:val="28"/>
              </w:rPr>
            </w:pPr>
            <w:r>
              <w:rPr>
                <w:rFonts w:ascii="Times New Roman" w:hAnsi="Times New Roman" w:cs="Times New Roman"/>
                <w:sz w:val="28"/>
                <w:szCs w:val="28"/>
              </w:rPr>
              <w:t xml:space="preserve">Готовое прикладное программное обеспечение, готовый проект дипломной работы. </w:t>
            </w:r>
          </w:p>
        </w:tc>
      </w:tr>
      <w:tr w:rsidR="00D67D76" w14:paraId="038E1DA8" w14:textId="77777777" w:rsidTr="00A46A82">
        <w:tc>
          <w:tcPr>
            <w:tcW w:w="1869" w:type="dxa"/>
          </w:tcPr>
          <w:p w14:paraId="714CFF1F" w14:textId="192E11B2" w:rsidR="00A46A82" w:rsidRDefault="00D67D76" w:rsidP="00973C78">
            <w:pPr>
              <w:rPr>
                <w:rFonts w:ascii="Times New Roman" w:hAnsi="Times New Roman" w:cs="Times New Roman"/>
                <w:sz w:val="28"/>
                <w:szCs w:val="28"/>
              </w:rPr>
            </w:pPr>
            <w:r>
              <w:rPr>
                <w:rFonts w:ascii="Times New Roman" w:hAnsi="Times New Roman" w:cs="Times New Roman"/>
                <w:sz w:val="28"/>
                <w:szCs w:val="28"/>
              </w:rPr>
              <w:t>Студент</w:t>
            </w:r>
          </w:p>
        </w:tc>
        <w:tc>
          <w:tcPr>
            <w:tcW w:w="1869" w:type="dxa"/>
          </w:tcPr>
          <w:p w14:paraId="31E44518" w14:textId="7B917BE9" w:rsidR="00A46A82" w:rsidRDefault="00D67D76" w:rsidP="00973C78">
            <w:pPr>
              <w:rPr>
                <w:rFonts w:ascii="Times New Roman" w:hAnsi="Times New Roman" w:cs="Times New Roman"/>
                <w:sz w:val="28"/>
                <w:szCs w:val="28"/>
              </w:rPr>
            </w:pPr>
            <w:r>
              <w:rPr>
                <w:rFonts w:ascii="Times New Roman" w:hAnsi="Times New Roman" w:cs="Times New Roman"/>
                <w:sz w:val="28"/>
                <w:szCs w:val="28"/>
              </w:rPr>
              <w:t xml:space="preserve">Разработка прикладного программного обеспечения по работе с микроконтроллерной подсистемой, получение оценки за </w:t>
            </w:r>
            <w:r>
              <w:rPr>
                <w:rFonts w:ascii="Times New Roman" w:hAnsi="Times New Roman" w:cs="Times New Roman"/>
                <w:sz w:val="28"/>
                <w:szCs w:val="28"/>
              </w:rPr>
              <w:lastRenderedPageBreak/>
              <w:t>полученное задание.</w:t>
            </w:r>
          </w:p>
        </w:tc>
        <w:tc>
          <w:tcPr>
            <w:tcW w:w="1869" w:type="dxa"/>
          </w:tcPr>
          <w:p w14:paraId="1D3B74E0" w14:textId="0D2B87F6" w:rsidR="00A46A82" w:rsidRPr="00D67D76" w:rsidRDefault="00D67D76" w:rsidP="00973C78">
            <w:pPr>
              <w:rPr>
                <w:rFonts w:ascii="Times New Roman" w:hAnsi="Times New Roman" w:cs="Times New Roman"/>
                <w:sz w:val="28"/>
                <w:szCs w:val="28"/>
              </w:rPr>
            </w:pPr>
            <w:r>
              <w:rPr>
                <w:rFonts w:ascii="Times New Roman" w:hAnsi="Times New Roman" w:cs="Times New Roman"/>
                <w:sz w:val="28"/>
                <w:szCs w:val="28"/>
              </w:rPr>
              <w:lastRenderedPageBreak/>
              <w:t xml:space="preserve">Учебное место, ноутбук/ПК, </w:t>
            </w:r>
            <w:r>
              <w:rPr>
                <w:rFonts w:ascii="Times New Roman" w:hAnsi="Times New Roman" w:cs="Times New Roman"/>
                <w:sz w:val="28"/>
                <w:szCs w:val="28"/>
                <w:lang w:val="en-US"/>
              </w:rPr>
              <w:t>DLL</w:t>
            </w:r>
            <w:r>
              <w:rPr>
                <w:rFonts w:ascii="Times New Roman" w:hAnsi="Times New Roman" w:cs="Times New Roman"/>
                <w:sz w:val="28"/>
                <w:szCs w:val="28"/>
              </w:rPr>
              <w:t xml:space="preserve">, платформа </w:t>
            </w:r>
            <w:r>
              <w:rPr>
                <w:rFonts w:ascii="Times New Roman" w:hAnsi="Times New Roman" w:cs="Times New Roman"/>
                <w:sz w:val="28"/>
                <w:szCs w:val="28"/>
                <w:lang w:val="en-US"/>
              </w:rPr>
              <w:t>Arduino</w:t>
            </w:r>
            <w:r w:rsidRPr="00D67D76">
              <w:rPr>
                <w:rFonts w:ascii="Times New Roman" w:hAnsi="Times New Roman" w:cs="Times New Roman"/>
                <w:sz w:val="28"/>
                <w:szCs w:val="28"/>
              </w:rPr>
              <w:t xml:space="preserve">, </w:t>
            </w:r>
            <w:r>
              <w:rPr>
                <w:rFonts w:ascii="Times New Roman" w:hAnsi="Times New Roman" w:cs="Times New Roman"/>
                <w:sz w:val="28"/>
                <w:szCs w:val="28"/>
              </w:rPr>
              <w:t>клиент БД, сервер БД.</w:t>
            </w:r>
          </w:p>
        </w:tc>
        <w:tc>
          <w:tcPr>
            <w:tcW w:w="1869" w:type="dxa"/>
          </w:tcPr>
          <w:p w14:paraId="0CFF6FF9" w14:textId="2B835418" w:rsidR="00A46A82" w:rsidRPr="00D67D76" w:rsidRDefault="00D67D76" w:rsidP="00973C78">
            <w:pPr>
              <w:rPr>
                <w:rFonts w:ascii="Times New Roman" w:hAnsi="Times New Roman" w:cs="Times New Roman"/>
                <w:sz w:val="28"/>
                <w:szCs w:val="28"/>
              </w:rPr>
            </w:pPr>
            <w:r>
              <w:rPr>
                <w:rFonts w:ascii="Times New Roman" w:hAnsi="Times New Roman" w:cs="Times New Roman"/>
                <w:sz w:val="28"/>
                <w:szCs w:val="28"/>
              </w:rPr>
              <w:t xml:space="preserve">Сборка микроконтроллерной подсистемы, загрузка прошивки в </w:t>
            </w:r>
            <w:r>
              <w:rPr>
                <w:rFonts w:ascii="Times New Roman" w:hAnsi="Times New Roman" w:cs="Times New Roman"/>
                <w:sz w:val="28"/>
                <w:szCs w:val="28"/>
                <w:lang w:val="en-US"/>
              </w:rPr>
              <w:t>Arduino</w:t>
            </w:r>
            <w:r>
              <w:rPr>
                <w:rFonts w:ascii="Times New Roman" w:hAnsi="Times New Roman" w:cs="Times New Roman"/>
                <w:sz w:val="28"/>
                <w:szCs w:val="28"/>
              </w:rPr>
              <w:t xml:space="preserve">, создание БД, создание нативного </w:t>
            </w:r>
            <w:r>
              <w:rPr>
                <w:rFonts w:ascii="Times New Roman" w:hAnsi="Times New Roman" w:cs="Times New Roman"/>
                <w:sz w:val="28"/>
                <w:szCs w:val="28"/>
              </w:rPr>
              <w:lastRenderedPageBreak/>
              <w:t>приложения, запись полученных с платформы данных в БД, Получение данных из БД, визуализация данных.</w:t>
            </w:r>
          </w:p>
        </w:tc>
        <w:tc>
          <w:tcPr>
            <w:tcW w:w="1869" w:type="dxa"/>
          </w:tcPr>
          <w:p w14:paraId="3E775895" w14:textId="2278D83E" w:rsidR="00A46A82" w:rsidRDefault="00D67D76" w:rsidP="00973C78">
            <w:pPr>
              <w:rPr>
                <w:rFonts w:ascii="Times New Roman" w:hAnsi="Times New Roman" w:cs="Times New Roman"/>
                <w:sz w:val="28"/>
                <w:szCs w:val="28"/>
              </w:rPr>
            </w:pPr>
            <w:r>
              <w:rPr>
                <w:rFonts w:ascii="Times New Roman" w:hAnsi="Times New Roman" w:cs="Times New Roman"/>
                <w:sz w:val="28"/>
                <w:szCs w:val="28"/>
              </w:rPr>
              <w:lastRenderedPageBreak/>
              <w:t>Опыт и навыки у студента, работоспособное прикладное программное обеспечение, оценка преподавате</w:t>
            </w:r>
            <w:r>
              <w:rPr>
                <w:rFonts w:ascii="Times New Roman" w:hAnsi="Times New Roman" w:cs="Times New Roman"/>
                <w:sz w:val="28"/>
                <w:szCs w:val="28"/>
              </w:rPr>
              <w:lastRenderedPageBreak/>
              <w:t>лем работы студента.</w:t>
            </w:r>
          </w:p>
        </w:tc>
      </w:tr>
      <w:tr w:rsidR="00D67D76" w14:paraId="2F1F940D" w14:textId="77777777" w:rsidTr="00A46A82">
        <w:tc>
          <w:tcPr>
            <w:tcW w:w="1869" w:type="dxa"/>
          </w:tcPr>
          <w:p w14:paraId="52E7B86C" w14:textId="4EC1B96B" w:rsidR="00D67D76" w:rsidRDefault="00D67D76" w:rsidP="00973C78">
            <w:pPr>
              <w:rPr>
                <w:rFonts w:ascii="Times New Roman" w:hAnsi="Times New Roman" w:cs="Times New Roman"/>
                <w:sz w:val="28"/>
                <w:szCs w:val="28"/>
              </w:rPr>
            </w:pPr>
            <w:r>
              <w:rPr>
                <w:rFonts w:ascii="Times New Roman" w:hAnsi="Times New Roman" w:cs="Times New Roman"/>
                <w:sz w:val="28"/>
                <w:szCs w:val="28"/>
              </w:rPr>
              <w:t>Преподаватель</w:t>
            </w:r>
          </w:p>
        </w:tc>
        <w:tc>
          <w:tcPr>
            <w:tcW w:w="1869" w:type="dxa"/>
          </w:tcPr>
          <w:p w14:paraId="1E9AE7BF" w14:textId="7E7FCA13" w:rsidR="00D67D76" w:rsidRDefault="00D67D76" w:rsidP="00973C78">
            <w:pPr>
              <w:rPr>
                <w:rFonts w:ascii="Times New Roman" w:hAnsi="Times New Roman" w:cs="Times New Roman"/>
                <w:sz w:val="28"/>
                <w:szCs w:val="28"/>
              </w:rPr>
            </w:pPr>
            <w:r>
              <w:rPr>
                <w:rFonts w:ascii="Times New Roman" w:hAnsi="Times New Roman" w:cs="Times New Roman"/>
                <w:sz w:val="28"/>
                <w:szCs w:val="28"/>
              </w:rPr>
              <w:t>Передача собственных навыков и знаний студентам, оценка работ студентов, демонстрация работы прикладного программного обеспечения студентам в качестве наглядного образца. Обеспечение студентов необходимыми программными средствами.</w:t>
            </w:r>
          </w:p>
        </w:tc>
        <w:tc>
          <w:tcPr>
            <w:tcW w:w="1869" w:type="dxa"/>
          </w:tcPr>
          <w:p w14:paraId="37B93C11" w14:textId="4BC5FB06" w:rsidR="00D67D76" w:rsidRPr="00D67D76" w:rsidRDefault="00D67D76" w:rsidP="00973C78">
            <w:pPr>
              <w:rPr>
                <w:rFonts w:ascii="Times New Roman" w:hAnsi="Times New Roman" w:cs="Times New Roman"/>
                <w:sz w:val="28"/>
                <w:szCs w:val="28"/>
              </w:rPr>
            </w:pPr>
            <w:r>
              <w:rPr>
                <w:rFonts w:ascii="Times New Roman" w:hAnsi="Times New Roman" w:cs="Times New Roman"/>
                <w:sz w:val="28"/>
                <w:szCs w:val="28"/>
              </w:rPr>
              <w:t xml:space="preserve">Рабочее место, ноутбук/ПК, </w:t>
            </w:r>
            <w:r>
              <w:rPr>
                <w:rFonts w:ascii="Times New Roman" w:hAnsi="Times New Roman" w:cs="Times New Roman"/>
                <w:sz w:val="28"/>
                <w:szCs w:val="28"/>
                <w:lang w:val="en-US"/>
              </w:rPr>
              <w:t>DLL</w:t>
            </w:r>
            <w:r w:rsidRPr="00D67D76">
              <w:rPr>
                <w:rFonts w:ascii="Times New Roman" w:hAnsi="Times New Roman" w:cs="Times New Roman"/>
                <w:sz w:val="28"/>
                <w:szCs w:val="28"/>
              </w:rPr>
              <w:t>,</w:t>
            </w:r>
            <w:r>
              <w:rPr>
                <w:rFonts w:ascii="Times New Roman" w:hAnsi="Times New Roman" w:cs="Times New Roman"/>
                <w:sz w:val="28"/>
                <w:szCs w:val="28"/>
              </w:rPr>
              <w:t xml:space="preserve"> ресурсы интернета, собственные навыки, знания и опыт.</w:t>
            </w:r>
          </w:p>
        </w:tc>
        <w:tc>
          <w:tcPr>
            <w:tcW w:w="1869" w:type="dxa"/>
          </w:tcPr>
          <w:p w14:paraId="58421C0F" w14:textId="16975C9D" w:rsidR="00D67D76" w:rsidRDefault="00D67D76" w:rsidP="00973C78">
            <w:pPr>
              <w:rPr>
                <w:rFonts w:ascii="Times New Roman" w:hAnsi="Times New Roman" w:cs="Times New Roman"/>
                <w:sz w:val="28"/>
                <w:szCs w:val="28"/>
              </w:rPr>
            </w:pPr>
            <w:r>
              <w:rPr>
                <w:rFonts w:ascii="Times New Roman" w:hAnsi="Times New Roman" w:cs="Times New Roman"/>
                <w:sz w:val="28"/>
                <w:szCs w:val="28"/>
              </w:rPr>
              <w:t>Проверка работ студентов, совместная со студентами разработка прикладного программного обеспечения, демонстрация существующих готовых решений и проектов.</w:t>
            </w:r>
          </w:p>
        </w:tc>
        <w:tc>
          <w:tcPr>
            <w:tcW w:w="1869" w:type="dxa"/>
          </w:tcPr>
          <w:p w14:paraId="7B3B5B04" w14:textId="00E67CCC" w:rsidR="00D67D76" w:rsidRDefault="00D67D76" w:rsidP="00973C78">
            <w:pPr>
              <w:rPr>
                <w:rFonts w:ascii="Times New Roman" w:hAnsi="Times New Roman" w:cs="Times New Roman"/>
                <w:sz w:val="28"/>
                <w:szCs w:val="28"/>
              </w:rPr>
            </w:pPr>
            <w:r>
              <w:rPr>
                <w:rFonts w:ascii="Times New Roman" w:hAnsi="Times New Roman" w:cs="Times New Roman"/>
                <w:sz w:val="28"/>
                <w:szCs w:val="28"/>
              </w:rPr>
              <w:t xml:space="preserve">Оценка работ студентов, получение студентами новых знаний и опыта, </w:t>
            </w:r>
            <w:r w:rsidR="007B18FC">
              <w:rPr>
                <w:rFonts w:ascii="Times New Roman" w:hAnsi="Times New Roman" w:cs="Times New Roman"/>
                <w:sz w:val="28"/>
                <w:szCs w:val="28"/>
              </w:rPr>
              <w:t>выполнение планов по учебным процессам</w:t>
            </w:r>
          </w:p>
        </w:tc>
      </w:tr>
    </w:tbl>
    <w:p w14:paraId="02085126" w14:textId="77777777" w:rsidR="00A46A82" w:rsidRPr="00973C78" w:rsidRDefault="00A46A82" w:rsidP="00973C78">
      <w:pPr>
        <w:rPr>
          <w:rFonts w:ascii="Times New Roman" w:hAnsi="Times New Roman" w:cs="Times New Roman"/>
          <w:sz w:val="28"/>
          <w:szCs w:val="28"/>
        </w:rPr>
      </w:pPr>
    </w:p>
    <w:sectPr w:rsidR="00A46A82" w:rsidRPr="00973C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B4A"/>
    <w:multiLevelType w:val="hybridMultilevel"/>
    <w:tmpl w:val="CE229EBA"/>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8452F2"/>
    <w:multiLevelType w:val="hybridMultilevel"/>
    <w:tmpl w:val="B400116C"/>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1B076EA"/>
    <w:multiLevelType w:val="hybridMultilevel"/>
    <w:tmpl w:val="F5FA4422"/>
    <w:lvl w:ilvl="0" w:tplc="D47E8348">
      <w:start w:val="1"/>
      <w:numFmt w:val="decimal"/>
      <w:lvlText w:val="%1."/>
      <w:lvlJc w:val="left"/>
      <w:pPr>
        <w:ind w:left="1068" w:hanging="70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8B62F2"/>
    <w:multiLevelType w:val="hybridMultilevel"/>
    <w:tmpl w:val="DF76606A"/>
    <w:lvl w:ilvl="0" w:tplc="62CA4614">
      <w:start w:val="1"/>
      <w:numFmt w:val="decimal"/>
      <w:lvlText w:val="%1."/>
      <w:lvlJc w:val="left"/>
      <w:pPr>
        <w:ind w:left="1068" w:hanging="70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7B7DCE"/>
    <w:multiLevelType w:val="hybridMultilevel"/>
    <w:tmpl w:val="0F6E4C96"/>
    <w:lvl w:ilvl="0" w:tplc="E9CCF2C4">
      <w:start w:val="1"/>
      <w:numFmt w:val="bullet"/>
      <w:lvlText w:val="-"/>
      <w:lvlJc w:val="left"/>
      <w:pPr>
        <w:ind w:left="903" w:hanging="195"/>
      </w:pPr>
      <w:rPr>
        <w:rFonts w:ascii="Times New Roman" w:hAnsi="Times New Roman" w:cs="Times New Roman" w:hint="default"/>
        <w:b/>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3BB1B83"/>
    <w:multiLevelType w:val="hybridMultilevel"/>
    <w:tmpl w:val="C160280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4DE3CA4"/>
    <w:multiLevelType w:val="hybridMultilevel"/>
    <w:tmpl w:val="C6F8CA8E"/>
    <w:lvl w:ilvl="0" w:tplc="A7A26FCE">
      <w:start w:val="1"/>
      <w:numFmt w:val="decimal"/>
      <w:lvlText w:val="%1."/>
      <w:lvlJc w:val="left"/>
      <w:pPr>
        <w:ind w:left="1068" w:hanging="70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6C53D94"/>
    <w:multiLevelType w:val="hybridMultilevel"/>
    <w:tmpl w:val="400C62AE"/>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7635AB5"/>
    <w:multiLevelType w:val="hybridMultilevel"/>
    <w:tmpl w:val="31DAFDA4"/>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79C7F5D"/>
    <w:multiLevelType w:val="hybridMultilevel"/>
    <w:tmpl w:val="D1C27E8A"/>
    <w:lvl w:ilvl="0" w:tplc="692AC6CA">
      <w:start w:val="40"/>
      <w:numFmt w:val="bullet"/>
      <w:lvlText w:val="-"/>
      <w:lvlJc w:val="left"/>
      <w:pPr>
        <w:ind w:left="720" w:hanging="360"/>
      </w:pPr>
      <w:rPr>
        <w:rFonts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9F75B32"/>
    <w:multiLevelType w:val="hybridMultilevel"/>
    <w:tmpl w:val="B7E8CB18"/>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2013959"/>
    <w:multiLevelType w:val="hybridMultilevel"/>
    <w:tmpl w:val="A25E7D52"/>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26947D6"/>
    <w:multiLevelType w:val="hybridMultilevel"/>
    <w:tmpl w:val="2FECD0C6"/>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5B96717"/>
    <w:multiLevelType w:val="hybridMultilevel"/>
    <w:tmpl w:val="64D81AFE"/>
    <w:lvl w:ilvl="0" w:tplc="E9CCF2C4">
      <w:start w:val="1"/>
      <w:numFmt w:val="bullet"/>
      <w:lvlText w:val="-"/>
      <w:lvlJc w:val="left"/>
      <w:pPr>
        <w:ind w:left="1305" w:hanging="195"/>
      </w:pPr>
      <w:rPr>
        <w:rFonts w:ascii="Times New Roman" w:hAnsi="Times New Roman" w:cs="Times New Roman" w:hint="default"/>
        <w:b/>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4" w15:restartNumberingAfterBreak="0">
    <w:nsid w:val="275E708F"/>
    <w:multiLevelType w:val="hybridMultilevel"/>
    <w:tmpl w:val="D812CE44"/>
    <w:lvl w:ilvl="0" w:tplc="CA3E2B0C">
      <w:numFmt w:val="bullet"/>
      <w:lvlText w:val="•"/>
      <w:lvlJc w:val="left"/>
      <w:pPr>
        <w:ind w:left="1305" w:hanging="195"/>
      </w:pPr>
      <w:rPr>
        <w:rFonts w:ascii="Times New Roman" w:eastAsiaTheme="minorHAnsi" w:hAnsi="Times New Roman" w:cs="Times New Roman" w:hint="default"/>
        <w:b/>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5" w15:restartNumberingAfterBreak="0">
    <w:nsid w:val="298B6D9F"/>
    <w:multiLevelType w:val="hybridMultilevel"/>
    <w:tmpl w:val="875C4E10"/>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F4D652B"/>
    <w:multiLevelType w:val="multilevel"/>
    <w:tmpl w:val="27B833F4"/>
    <w:lvl w:ilvl="0">
      <w:start w:val="40"/>
      <w:numFmt w:val="bullet"/>
      <w:lvlText w:val="-"/>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7" w15:restartNumberingAfterBreak="0">
    <w:nsid w:val="326C0723"/>
    <w:multiLevelType w:val="hybridMultilevel"/>
    <w:tmpl w:val="0C428610"/>
    <w:lvl w:ilvl="0" w:tplc="692AC6CA">
      <w:start w:val="40"/>
      <w:numFmt w:val="bullet"/>
      <w:lvlText w:val="-"/>
      <w:lvlJc w:val="left"/>
      <w:pPr>
        <w:ind w:left="1152" w:hanging="360"/>
      </w:pPr>
      <w:rPr>
        <w:rFonts w:hint="default"/>
        <w:b/>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8" w15:restartNumberingAfterBreak="0">
    <w:nsid w:val="377E2783"/>
    <w:multiLevelType w:val="hybridMultilevel"/>
    <w:tmpl w:val="2188A2D4"/>
    <w:lvl w:ilvl="0" w:tplc="04190003">
      <w:start w:val="1"/>
      <w:numFmt w:val="bullet"/>
      <w:lvlText w:val="o"/>
      <w:lvlJc w:val="left"/>
      <w:pPr>
        <w:ind w:left="1305" w:hanging="195"/>
      </w:pPr>
      <w:rPr>
        <w:rFonts w:ascii="Courier New" w:hAnsi="Courier New" w:cs="Courier New" w:hint="default"/>
        <w:b/>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9" w15:restartNumberingAfterBreak="0">
    <w:nsid w:val="38F832B1"/>
    <w:multiLevelType w:val="hybridMultilevel"/>
    <w:tmpl w:val="C30E99AE"/>
    <w:lvl w:ilvl="0" w:tplc="CA3E2B0C">
      <w:numFmt w:val="bullet"/>
      <w:lvlText w:val="•"/>
      <w:lvlJc w:val="left"/>
      <w:pPr>
        <w:ind w:left="555" w:hanging="19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F334B44"/>
    <w:multiLevelType w:val="hybridMultilevel"/>
    <w:tmpl w:val="5D7CE2E2"/>
    <w:lvl w:ilvl="0" w:tplc="692AC6CA">
      <w:start w:val="40"/>
      <w:numFmt w:val="bullet"/>
      <w:lvlText w:val="-"/>
      <w:lvlJc w:val="left"/>
      <w:pPr>
        <w:ind w:left="720" w:hanging="360"/>
      </w:pPr>
      <w:rPr>
        <w:rFonts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DC5493E"/>
    <w:multiLevelType w:val="hybridMultilevel"/>
    <w:tmpl w:val="56FC594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1062CC1"/>
    <w:multiLevelType w:val="hybridMultilevel"/>
    <w:tmpl w:val="FEACBB9C"/>
    <w:lvl w:ilvl="0" w:tplc="E9CCF2C4">
      <w:start w:val="1"/>
      <w:numFmt w:val="bullet"/>
      <w:lvlText w:val="-"/>
      <w:lvlJc w:val="left"/>
      <w:pPr>
        <w:ind w:left="720" w:hanging="360"/>
      </w:pPr>
      <w:rPr>
        <w:rFonts w:ascii="Times New Roman" w:hAnsi="Times New Roman" w:cs="Times New Roman" w:hint="default"/>
        <w:b/>
      </w:rPr>
    </w:lvl>
    <w:lvl w:ilvl="1" w:tplc="CA3E2B0C">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9CD5810"/>
    <w:multiLevelType w:val="hybridMultilevel"/>
    <w:tmpl w:val="E12ABA92"/>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1BD6631"/>
    <w:multiLevelType w:val="hybridMultilevel"/>
    <w:tmpl w:val="93F6AC2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1CF1AED"/>
    <w:multiLevelType w:val="hybridMultilevel"/>
    <w:tmpl w:val="7B82992A"/>
    <w:lvl w:ilvl="0" w:tplc="E9CCF2C4">
      <w:start w:val="1"/>
      <w:numFmt w:val="bullet"/>
      <w:lvlText w:val="-"/>
      <w:lvlJc w:val="left"/>
      <w:pPr>
        <w:ind w:left="720" w:hanging="360"/>
      </w:pPr>
      <w:rPr>
        <w:rFonts w:ascii="Times New Roman" w:hAnsi="Times New Roman" w:cs="Times New Roman"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9F776C4"/>
    <w:multiLevelType w:val="hybridMultilevel"/>
    <w:tmpl w:val="6278258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A50580A"/>
    <w:multiLevelType w:val="hybridMultilevel"/>
    <w:tmpl w:val="A60472B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BE5B97"/>
    <w:multiLevelType w:val="hybridMultilevel"/>
    <w:tmpl w:val="E466BF1E"/>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C34667A"/>
    <w:multiLevelType w:val="hybridMultilevel"/>
    <w:tmpl w:val="4AD094E4"/>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DF76DC7"/>
    <w:multiLevelType w:val="hybridMultilevel"/>
    <w:tmpl w:val="540CEC12"/>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0BF2927"/>
    <w:multiLevelType w:val="hybridMultilevel"/>
    <w:tmpl w:val="D01E9ED4"/>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2556F21"/>
    <w:multiLevelType w:val="hybridMultilevel"/>
    <w:tmpl w:val="43384B4C"/>
    <w:lvl w:ilvl="0" w:tplc="692AC6CA">
      <w:start w:val="40"/>
      <w:numFmt w:val="bullet"/>
      <w:lvlText w:val="-"/>
      <w:lvlJc w:val="left"/>
      <w:pPr>
        <w:ind w:left="720" w:hanging="360"/>
      </w:pPr>
      <w:rPr>
        <w:rFonts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4703366"/>
    <w:multiLevelType w:val="hybridMultilevel"/>
    <w:tmpl w:val="D96A6752"/>
    <w:lvl w:ilvl="0" w:tplc="E9CCF2C4">
      <w:start w:val="1"/>
      <w:numFmt w:val="bullet"/>
      <w:lvlText w:val="-"/>
      <w:lvlJc w:val="left"/>
      <w:pPr>
        <w:ind w:left="720" w:hanging="360"/>
      </w:pPr>
      <w:rPr>
        <w:rFonts w:ascii="Times New Roman" w:hAnsi="Times New Roman" w:cs="Times New Roman" w:hint="default"/>
        <w:b/>
      </w:rPr>
    </w:lvl>
    <w:lvl w:ilvl="1" w:tplc="CA3E2B0C">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8CA1EE5"/>
    <w:multiLevelType w:val="multilevel"/>
    <w:tmpl w:val="C62658C6"/>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35" w15:restartNumberingAfterBreak="0">
    <w:nsid w:val="7B2046A6"/>
    <w:multiLevelType w:val="hybridMultilevel"/>
    <w:tmpl w:val="550055F8"/>
    <w:lvl w:ilvl="0" w:tplc="E81C0C62">
      <w:start w:val="1"/>
      <w:numFmt w:val="decimal"/>
      <w:lvlText w:val="%1."/>
      <w:lvlJc w:val="left"/>
      <w:pPr>
        <w:ind w:left="1068" w:hanging="70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4"/>
  </w:num>
  <w:num w:numId="2">
    <w:abstractNumId w:val="16"/>
  </w:num>
  <w:num w:numId="3">
    <w:abstractNumId w:val="25"/>
  </w:num>
  <w:num w:numId="4">
    <w:abstractNumId w:val="19"/>
  </w:num>
  <w:num w:numId="5">
    <w:abstractNumId w:val="4"/>
  </w:num>
  <w:num w:numId="6">
    <w:abstractNumId w:val="13"/>
  </w:num>
  <w:num w:numId="7">
    <w:abstractNumId w:val="22"/>
  </w:num>
  <w:num w:numId="8">
    <w:abstractNumId w:val="18"/>
  </w:num>
  <w:num w:numId="9">
    <w:abstractNumId w:val="14"/>
  </w:num>
  <w:num w:numId="10">
    <w:abstractNumId w:val="33"/>
  </w:num>
  <w:num w:numId="11">
    <w:abstractNumId w:val="12"/>
  </w:num>
  <w:num w:numId="12">
    <w:abstractNumId w:val="0"/>
  </w:num>
  <w:num w:numId="13">
    <w:abstractNumId w:val="26"/>
  </w:num>
  <w:num w:numId="14">
    <w:abstractNumId w:val="28"/>
  </w:num>
  <w:num w:numId="15">
    <w:abstractNumId w:val="32"/>
  </w:num>
  <w:num w:numId="16">
    <w:abstractNumId w:val="1"/>
  </w:num>
  <w:num w:numId="17">
    <w:abstractNumId w:val="11"/>
  </w:num>
  <w:num w:numId="18">
    <w:abstractNumId w:val="17"/>
  </w:num>
  <w:num w:numId="19">
    <w:abstractNumId w:val="7"/>
  </w:num>
  <w:num w:numId="20">
    <w:abstractNumId w:val="29"/>
  </w:num>
  <w:num w:numId="21">
    <w:abstractNumId w:val="23"/>
  </w:num>
  <w:num w:numId="22">
    <w:abstractNumId w:val="6"/>
  </w:num>
  <w:num w:numId="23">
    <w:abstractNumId w:val="35"/>
  </w:num>
  <w:num w:numId="24">
    <w:abstractNumId w:val="2"/>
  </w:num>
  <w:num w:numId="25">
    <w:abstractNumId w:val="3"/>
  </w:num>
  <w:num w:numId="26">
    <w:abstractNumId w:val="15"/>
  </w:num>
  <w:num w:numId="27">
    <w:abstractNumId w:val="31"/>
  </w:num>
  <w:num w:numId="28">
    <w:abstractNumId w:val="9"/>
  </w:num>
  <w:num w:numId="29">
    <w:abstractNumId w:val="24"/>
  </w:num>
  <w:num w:numId="30">
    <w:abstractNumId w:val="8"/>
  </w:num>
  <w:num w:numId="31">
    <w:abstractNumId w:val="5"/>
  </w:num>
  <w:num w:numId="32">
    <w:abstractNumId w:val="20"/>
  </w:num>
  <w:num w:numId="33">
    <w:abstractNumId w:val="21"/>
  </w:num>
  <w:num w:numId="34">
    <w:abstractNumId w:val="10"/>
  </w:num>
  <w:num w:numId="35">
    <w:abstractNumId w:val="30"/>
  </w:num>
  <w:num w:numId="36">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Кан В.В.">
    <w15:presenceInfo w15:providerId="None" w15:userId="Кан В.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41B"/>
    <w:rsid w:val="0007047A"/>
    <w:rsid w:val="000771B3"/>
    <w:rsid w:val="000B5500"/>
    <w:rsid w:val="000D2939"/>
    <w:rsid w:val="000F4FD0"/>
    <w:rsid w:val="001066BA"/>
    <w:rsid w:val="001215EE"/>
    <w:rsid w:val="00140366"/>
    <w:rsid w:val="001B4F50"/>
    <w:rsid w:val="001D23A7"/>
    <w:rsid w:val="001E2A44"/>
    <w:rsid w:val="002055EA"/>
    <w:rsid w:val="00215482"/>
    <w:rsid w:val="0023718A"/>
    <w:rsid w:val="003019FF"/>
    <w:rsid w:val="003257DE"/>
    <w:rsid w:val="003954DA"/>
    <w:rsid w:val="003B25F3"/>
    <w:rsid w:val="004028BA"/>
    <w:rsid w:val="004275E4"/>
    <w:rsid w:val="00435C78"/>
    <w:rsid w:val="004546CA"/>
    <w:rsid w:val="004A0C1C"/>
    <w:rsid w:val="004A47FF"/>
    <w:rsid w:val="004C4CE3"/>
    <w:rsid w:val="00517BA8"/>
    <w:rsid w:val="00544E2F"/>
    <w:rsid w:val="005A1FC2"/>
    <w:rsid w:val="005C4681"/>
    <w:rsid w:val="005E6EE4"/>
    <w:rsid w:val="00627551"/>
    <w:rsid w:val="006378A2"/>
    <w:rsid w:val="00694FCF"/>
    <w:rsid w:val="006A72A8"/>
    <w:rsid w:val="006C5D59"/>
    <w:rsid w:val="006F7D51"/>
    <w:rsid w:val="007047F0"/>
    <w:rsid w:val="007127C3"/>
    <w:rsid w:val="00750298"/>
    <w:rsid w:val="007933C1"/>
    <w:rsid w:val="007B18FC"/>
    <w:rsid w:val="00834D00"/>
    <w:rsid w:val="00851E4D"/>
    <w:rsid w:val="00862339"/>
    <w:rsid w:val="00862341"/>
    <w:rsid w:val="00885D15"/>
    <w:rsid w:val="008C79F4"/>
    <w:rsid w:val="008E3302"/>
    <w:rsid w:val="00943F63"/>
    <w:rsid w:val="009611C9"/>
    <w:rsid w:val="00973C78"/>
    <w:rsid w:val="009845A3"/>
    <w:rsid w:val="009C7978"/>
    <w:rsid w:val="00A14196"/>
    <w:rsid w:val="00A22F22"/>
    <w:rsid w:val="00A36399"/>
    <w:rsid w:val="00A46A82"/>
    <w:rsid w:val="00A51B5F"/>
    <w:rsid w:val="00A541D3"/>
    <w:rsid w:val="00B26484"/>
    <w:rsid w:val="00B32329"/>
    <w:rsid w:val="00B334D4"/>
    <w:rsid w:val="00B62936"/>
    <w:rsid w:val="00B826CB"/>
    <w:rsid w:val="00BB2DF1"/>
    <w:rsid w:val="00BD495A"/>
    <w:rsid w:val="00C03CEC"/>
    <w:rsid w:val="00C57B53"/>
    <w:rsid w:val="00C622B3"/>
    <w:rsid w:val="00C94213"/>
    <w:rsid w:val="00CD650A"/>
    <w:rsid w:val="00D319FA"/>
    <w:rsid w:val="00D67D76"/>
    <w:rsid w:val="00D9386D"/>
    <w:rsid w:val="00DB5F16"/>
    <w:rsid w:val="00DD4F97"/>
    <w:rsid w:val="00DE12CD"/>
    <w:rsid w:val="00E24349"/>
    <w:rsid w:val="00E5085D"/>
    <w:rsid w:val="00E960AF"/>
    <w:rsid w:val="00EE441B"/>
    <w:rsid w:val="00EF259E"/>
    <w:rsid w:val="00F20488"/>
    <w:rsid w:val="00F218FE"/>
    <w:rsid w:val="00F268A6"/>
    <w:rsid w:val="00F32E12"/>
    <w:rsid w:val="00F44A2A"/>
    <w:rsid w:val="00F86602"/>
    <w:rsid w:val="00F937CF"/>
    <w:rsid w:val="00FC3C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E279"/>
  <w15:chartTrackingRefBased/>
  <w15:docId w15:val="{A3256C38-BC50-4B81-86A2-944B3D18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9F4"/>
    <w:pPr>
      <w:ind w:left="720"/>
      <w:contextualSpacing/>
    </w:pPr>
  </w:style>
  <w:style w:type="character" w:styleId="a4">
    <w:name w:val="annotation reference"/>
    <w:basedOn w:val="a0"/>
    <w:uiPriority w:val="99"/>
    <w:semiHidden/>
    <w:unhideWhenUsed/>
    <w:rsid w:val="001E2A44"/>
    <w:rPr>
      <w:sz w:val="16"/>
      <w:szCs w:val="16"/>
    </w:rPr>
  </w:style>
  <w:style w:type="paragraph" w:styleId="a5">
    <w:name w:val="annotation text"/>
    <w:basedOn w:val="a"/>
    <w:link w:val="a6"/>
    <w:uiPriority w:val="99"/>
    <w:semiHidden/>
    <w:unhideWhenUsed/>
    <w:rsid w:val="001E2A44"/>
    <w:pPr>
      <w:spacing w:line="240" w:lineRule="auto"/>
    </w:pPr>
    <w:rPr>
      <w:sz w:val="20"/>
      <w:szCs w:val="20"/>
    </w:rPr>
  </w:style>
  <w:style w:type="character" w:customStyle="1" w:styleId="a6">
    <w:name w:val="Текст примечания Знак"/>
    <w:basedOn w:val="a0"/>
    <w:link w:val="a5"/>
    <w:uiPriority w:val="99"/>
    <w:semiHidden/>
    <w:rsid w:val="001E2A44"/>
    <w:rPr>
      <w:sz w:val="20"/>
      <w:szCs w:val="20"/>
    </w:rPr>
  </w:style>
  <w:style w:type="paragraph" w:styleId="a7">
    <w:name w:val="annotation subject"/>
    <w:basedOn w:val="a5"/>
    <w:next w:val="a5"/>
    <w:link w:val="a8"/>
    <w:uiPriority w:val="99"/>
    <w:semiHidden/>
    <w:unhideWhenUsed/>
    <w:rsid w:val="001E2A44"/>
    <w:rPr>
      <w:b/>
      <w:bCs/>
    </w:rPr>
  </w:style>
  <w:style w:type="character" w:customStyle="1" w:styleId="a8">
    <w:name w:val="Тема примечания Знак"/>
    <w:basedOn w:val="a6"/>
    <w:link w:val="a7"/>
    <w:uiPriority w:val="99"/>
    <w:semiHidden/>
    <w:rsid w:val="001E2A44"/>
    <w:rPr>
      <w:b/>
      <w:bCs/>
      <w:sz w:val="20"/>
      <w:szCs w:val="20"/>
    </w:rPr>
  </w:style>
  <w:style w:type="table" w:styleId="a9">
    <w:name w:val="Table Grid"/>
    <w:basedOn w:val="a1"/>
    <w:uiPriority w:val="39"/>
    <w:rsid w:val="00A46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4468">
      <w:bodyDiv w:val="1"/>
      <w:marLeft w:val="0"/>
      <w:marRight w:val="0"/>
      <w:marTop w:val="0"/>
      <w:marBottom w:val="0"/>
      <w:divBdr>
        <w:top w:val="none" w:sz="0" w:space="0" w:color="auto"/>
        <w:left w:val="none" w:sz="0" w:space="0" w:color="auto"/>
        <w:bottom w:val="none" w:sz="0" w:space="0" w:color="auto"/>
        <w:right w:val="none" w:sz="0" w:space="0" w:color="auto"/>
      </w:divBdr>
    </w:div>
    <w:div w:id="173884112">
      <w:bodyDiv w:val="1"/>
      <w:marLeft w:val="0"/>
      <w:marRight w:val="0"/>
      <w:marTop w:val="0"/>
      <w:marBottom w:val="0"/>
      <w:divBdr>
        <w:top w:val="none" w:sz="0" w:space="0" w:color="auto"/>
        <w:left w:val="none" w:sz="0" w:space="0" w:color="auto"/>
        <w:bottom w:val="none" w:sz="0" w:space="0" w:color="auto"/>
        <w:right w:val="none" w:sz="0" w:space="0" w:color="auto"/>
      </w:divBdr>
    </w:div>
    <w:div w:id="405613696">
      <w:bodyDiv w:val="1"/>
      <w:marLeft w:val="0"/>
      <w:marRight w:val="0"/>
      <w:marTop w:val="0"/>
      <w:marBottom w:val="0"/>
      <w:divBdr>
        <w:top w:val="none" w:sz="0" w:space="0" w:color="auto"/>
        <w:left w:val="none" w:sz="0" w:space="0" w:color="auto"/>
        <w:bottom w:val="none" w:sz="0" w:space="0" w:color="auto"/>
        <w:right w:val="none" w:sz="0" w:space="0" w:color="auto"/>
      </w:divBdr>
    </w:div>
    <w:div w:id="565338938">
      <w:bodyDiv w:val="1"/>
      <w:marLeft w:val="0"/>
      <w:marRight w:val="0"/>
      <w:marTop w:val="0"/>
      <w:marBottom w:val="0"/>
      <w:divBdr>
        <w:top w:val="none" w:sz="0" w:space="0" w:color="auto"/>
        <w:left w:val="none" w:sz="0" w:space="0" w:color="auto"/>
        <w:bottom w:val="none" w:sz="0" w:space="0" w:color="auto"/>
        <w:right w:val="none" w:sz="0" w:space="0" w:color="auto"/>
      </w:divBdr>
    </w:div>
    <w:div w:id="856312694">
      <w:bodyDiv w:val="1"/>
      <w:marLeft w:val="0"/>
      <w:marRight w:val="0"/>
      <w:marTop w:val="0"/>
      <w:marBottom w:val="0"/>
      <w:divBdr>
        <w:top w:val="none" w:sz="0" w:space="0" w:color="auto"/>
        <w:left w:val="none" w:sz="0" w:space="0" w:color="auto"/>
        <w:bottom w:val="none" w:sz="0" w:space="0" w:color="auto"/>
        <w:right w:val="none" w:sz="0" w:space="0" w:color="auto"/>
      </w:divBdr>
      <w:divsChild>
        <w:div w:id="689646047">
          <w:marLeft w:val="0"/>
          <w:marRight w:val="0"/>
          <w:marTop w:val="0"/>
          <w:marBottom w:val="360"/>
          <w:divBdr>
            <w:top w:val="none" w:sz="0" w:space="0" w:color="auto"/>
            <w:left w:val="none" w:sz="0" w:space="0" w:color="auto"/>
            <w:bottom w:val="none" w:sz="0" w:space="0" w:color="auto"/>
            <w:right w:val="none" w:sz="0" w:space="0" w:color="auto"/>
          </w:divBdr>
          <w:divsChild>
            <w:div w:id="1207134076">
              <w:marLeft w:val="0"/>
              <w:marRight w:val="0"/>
              <w:marTop w:val="0"/>
              <w:marBottom w:val="0"/>
              <w:divBdr>
                <w:top w:val="none" w:sz="0" w:space="0" w:color="auto"/>
                <w:left w:val="none" w:sz="0" w:space="0" w:color="auto"/>
                <w:bottom w:val="none" w:sz="0" w:space="0" w:color="auto"/>
                <w:right w:val="none" w:sz="0" w:space="0" w:color="auto"/>
              </w:divBdr>
              <w:divsChild>
                <w:div w:id="7220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03037">
      <w:bodyDiv w:val="1"/>
      <w:marLeft w:val="0"/>
      <w:marRight w:val="0"/>
      <w:marTop w:val="0"/>
      <w:marBottom w:val="0"/>
      <w:divBdr>
        <w:top w:val="none" w:sz="0" w:space="0" w:color="auto"/>
        <w:left w:val="none" w:sz="0" w:space="0" w:color="auto"/>
        <w:bottom w:val="none" w:sz="0" w:space="0" w:color="auto"/>
        <w:right w:val="none" w:sz="0" w:space="0" w:color="auto"/>
      </w:divBdr>
    </w:div>
    <w:div w:id="1041245898">
      <w:bodyDiv w:val="1"/>
      <w:marLeft w:val="0"/>
      <w:marRight w:val="0"/>
      <w:marTop w:val="0"/>
      <w:marBottom w:val="0"/>
      <w:divBdr>
        <w:top w:val="none" w:sz="0" w:space="0" w:color="auto"/>
        <w:left w:val="none" w:sz="0" w:space="0" w:color="auto"/>
        <w:bottom w:val="none" w:sz="0" w:space="0" w:color="auto"/>
        <w:right w:val="none" w:sz="0" w:space="0" w:color="auto"/>
      </w:divBdr>
    </w:div>
    <w:div w:id="1662851751">
      <w:bodyDiv w:val="1"/>
      <w:marLeft w:val="0"/>
      <w:marRight w:val="0"/>
      <w:marTop w:val="0"/>
      <w:marBottom w:val="0"/>
      <w:divBdr>
        <w:top w:val="none" w:sz="0" w:space="0" w:color="auto"/>
        <w:left w:val="none" w:sz="0" w:space="0" w:color="auto"/>
        <w:bottom w:val="none" w:sz="0" w:space="0" w:color="auto"/>
        <w:right w:val="none" w:sz="0" w:space="0" w:color="auto"/>
      </w:divBdr>
    </w:div>
    <w:div w:id="1804882186">
      <w:bodyDiv w:val="1"/>
      <w:marLeft w:val="0"/>
      <w:marRight w:val="0"/>
      <w:marTop w:val="0"/>
      <w:marBottom w:val="0"/>
      <w:divBdr>
        <w:top w:val="none" w:sz="0" w:space="0" w:color="auto"/>
        <w:left w:val="none" w:sz="0" w:space="0" w:color="auto"/>
        <w:bottom w:val="none" w:sz="0" w:space="0" w:color="auto"/>
        <w:right w:val="none" w:sz="0" w:space="0" w:color="auto"/>
      </w:divBdr>
      <w:divsChild>
        <w:div w:id="1216040157">
          <w:marLeft w:val="0"/>
          <w:marRight w:val="0"/>
          <w:marTop w:val="0"/>
          <w:marBottom w:val="0"/>
          <w:divBdr>
            <w:top w:val="none" w:sz="0" w:space="0" w:color="auto"/>
            <w:left w:val="none" w:sz="0" w:space="0" w:color="auto"/>
            <w:bottom w:val="none" w:sz="0" w:space="0" w:color="auto"/>
            <w:right w:val="none" w:sz="0" w:space="0" w:color="auto"/>
          </w:divBdr>
        </w:div>
      </w:divsChild>
    </w:div>
    <w:div w:id="18908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4857</Words>
  <Characters>27687</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balamut</dc:creator>
  <cp:keywords/>
  <dc:description/>
  <cp:lastModifiedBy>balamut95@mail.ru</cp:lastModifiedBy>
  <cp:revision>4</cp:revision>
  <dcterms:created xsi:type="dcterms:W3CDTF">2021-04-24T19:48:00Z</dcterms:created>
  <dcterms:modified xsi:type="dcterms:W3CDTF">2021-04-24T19:51:00Z</dcterms:modified>
</cp:coreProperties>
</file>